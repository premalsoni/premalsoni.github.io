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66F904" w14:textId="166B6CD1" w:rsidR="000E304D" w:rsidRDefault="000E304D" w:rsidP="00B7409E">
      <w:pPr>
        <w:jc w:val="center"/>
        <w:rPr>
          <w:ins w:id="0" w:author="gcet" w:date="2024-03-14T15:28:00Z"/>
          <w:rFonts w:ascii="Cambria" w:hAnsi="Cambria"/>
          <w:b/>
          <w:bCs/>
          <w:sz w:val="32"/>
          <w:szCs w:val="32"/>
        </w:rPr>
      </w:pPr>
      <w:ins w:id="1" w:author="gcet" w:date="2024-03-14T15:28:00Z">
        <w:r>
          <w:rPr>
            <w:rFonts w:ascii="Cambria" w:hAnsi="Cambria"/>
            <w:b/>
            <w:bCs/>
            <w:noProof/>
            <w:sz w:val="32"/>
            <w:szCs w:val="32"/>
            <w:lang w:eastAsia="en-IN"/>
          </w:rPr>
          <w:drawing>
            <wp:inline distT="0" distB="0" distL="0" distR="0" wp14:anchorId="51E151D9" wp14:editId="6C9B21C5">
              <wp:extent cx="9248775" cy="1638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248775" cy="1638300"/>
                      </a:xfrm>
                      <a:prstGeom prst="rect">
                        <a:avLst/>
                      </a:prstGeom>
                      <a:noFill/>
                      <a:ln>
                        <a:noFill/>
                      </a:ln>
                    </pic:spPr>
                  </pic:pic>
                </a:graphicData>
              </a:graphic>
            </wp:inline>
          </w:drawing>
        </w:r>
      </w:ins>
    </w:p>
    <w:p w14:paraId="4CBECE8F" w14:textId="586AEE56" w:rsidR="00653336" w:rsidRPr="00B7409E" w:rsidDel="00035358" w:rsidRDefault="00A86213" w:rsidP="00B7409E">
      <w:pPr>
        <w:jc w:val="center"/>
        <w:rPr>
          <w:del w:id="2" w:author="gcet" w:date="2024-03-14T15:29:00Z"/>
          <w:rFonts w:ascii="Cambria" w:hAnsi="Cambria"/>
          <w:b/>
          <w:bCs/>
          <w:sz w:val="32"/>
          <w:szCs w:val="32"/>
        </w:rPr>
      </w:pPr>
      <w:del w:id="3" w:author="gcet" w:date="2024-03-14T15:29:00Z">
        <w:r w:rsidRPr="00B7409E" w:rsidDel="00035358">
          <w:rPr>
            <w:rFonts w:ascii="Cambria" w:hAnsi="Cambria"/>
            <w:b/>
            <w:bCs/>
            <w:sz w:val="32"/>
            <w:szCs w:val="32"/>
          </w:rPr>
          <w:delText>CONFERENCE DETAILS FOR WEBSITE</w:delText>
        </w:r>
      </w:del>
    </w:p>
    <w:p w14:paraId="079B5F34" w14:textId="2D151A60" w:rsidR="00A86213" w:rsidRPr="00B7409E" w:rsidRDefault="00A86213" w:rsidP="00B7409E">
      <w:pPr>
        <w:jc w:val="center"/>
        <w:rPr>
          <w:rFonts w:ascii="Cambria" w:hAnsi="Cambria"/>
          <w:b/>
          <w:bCs/>
          <w:sz w:val="32"/>
          <w:szCs w:val="32"/>
        </w:rPr>
      </w:pPr>
      <w:bookmarkStart w:id="4" w:name="_GoBack"/>
      <w:bookmarkEnd w:id="4"/>
      <w:r w:rsidRPr="00B7409E">
        <w:rPr>
          <w:rFonts w:ascii="Cambria" w:hAnsi="Cambria"/>
          <w:b/>
          <w:bCs/>
          <w:sz w:val="32"/>
          <w:szCs w:val="32"/>
        </w:rPr>
        <w:t>CONFERENCE TRACKS</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569"/>
        <w:gridCol w:w="1831"/>
        <w:gridCol w:w="3686"/>
        <w:gridCol w:w="2838"/>
        <w:gridCol w:w="5626"/>
      </w:tblGrid>
      <w:tr w:rsidR="00B7409E" w14:paraId="233A0ADC" w14:textId="77777777" w:rsidTr="00B97D42">
        <w:tc>
          <w:tcPr>
            <w:tcW w:w="569" w:type="dxa"/>
          </w:tcPr>
          <w:p w14:paraId="3BCF43F5" w14:textId="2F944998" w:rsidR="003F0C96" w:rsidRPr="00B7409E" w:rsidRDefault="003F0C96" w:rsidP="00A86213">
            <w:pPr>
              <w:rPr>
                <w:rFonts w:ascii="Cambria" w:hAnsi="Cambria"/>
                <w:b/>
                <w:bCs/>
                <w:sz w:val="24"/>
                <w:szCs w:val="24"/>
              </w:rPr>
            </w:pPr>
            <w:r w:rsidRPr="00B7409E">
              <w:rPr>
                <w:rFonts w:ascii="Cambria" w:hAnsi="Cambria"/>
                <w:b/>
                <w:bCs/>
                <w:sz w:val="24"/>
                <w:szCs w:val="24"/>
              </w:rPr>
              <w:t>Sr. No.</w:t>
            </w:r>
          </w:p>
        </w:tc>
        <w:tc>
          <w:tcPr>
            <w:tcW w:w="1831" w:type="dxa"/>
          </w:tcPr>
          <w:p w14:paraId="196ED32A" w14:textId="7F842E15" w:rsidR="003F0C96" w:rsidRPr="00A32E04" w:rsidRDefault="003F0C96" w:rsidP="00A86213">
            <w:pPr>
              <w:rPr>
                <w:rFonts w:ascii="Cambria" w:hAnsi="Cambria"/>
                <w:b/>
                <w:bCs/>
                <w:sz w:val="24"/>
                <w:szCs w:val="24"/>
              </w:rPr>
            </w:pPr>
            <w:r w:rsidRPr="00A32E04">
              <w:rPr>
                <w:rFonts w:ascii="Cambria" w:hAnsi="Cambria"/>
                <w:b/>
                <w:bCs/>
                <w:sz w:val="24"/>
                <w:szCs w:val="24"/>
              </w:rPr>
              <w:t>Track</w:t>
            </w:r>
            <w:r w:rsidR="00A32E04" w:rsidRPr="00A32E04">
              <w:rPr>
                <w:rFonts w:ascii="Cambria" w:hAnsi="Cambria"/>
                <w:b/>
                <w:bCs/>
                <w:sz w:val="24"/>
                <w:szCs w:val="24"/>
              </w:rPr>
              <w:t xml:space="preserve"> &amp; Track Committee</w:t>
            </w:r>
          </w:p>
        </w:tc>
        <w:tc>
          <w:tcPr>
            <w:tcW w:w="3686" w:type="dxa"/>
          </w:tcPr>
          <w:p w14:paraId="02761D57" w14:textId="02269160" w:rsidR="003F0C96" w:rsidRPr="00B7409E" w:rsidRDefault="003F0C96" w:rsidP="00973A33">
            <w:pPr>
              <w:jc w:val="both"/>
              <w:rPr>
                <w:rFonts w:ascii="Cambria" w:hAnsi="Cambria"/>
                <w:b/>
                <w:bCs/>
                <w:sz w:val="24"/>
                <w:szCs w:val="24"/>
              </w:rPr>
            </w:pPr>
            <w:r w:rsidRPr="00B7409E">
              <w:rPr>
                <w:rFonts w:ascii="Cambria" w:hAnsi="Cambria"/>
                <w:b/>
                <w:bCs/>
                <w:sz w:val="24"/>
                <w:szCs w:val="24"/>
              </w:rPr>
              <w:t>About the Track</w:t>
            </w:r>
          </w:p>
        </w:tc>
        <w:tc>
          <w:tcPr>
            <w:tcW w:w="2838" w:type="dxa"/>
          </w:tcPr>
          <w:p w14:paraId="4BA7BED6" w14:textId="521B7576" w:rsidR="003F0C96" w:rsidRPr="00B7409E" w:rsidRDefault="003F0C96" w:rsidP="00A86213">
            <w:pPr>
              <w:rPr>
                <w:rFonts w:ascii="Cambria" w:hAnsi="Cambria"/>
                <w:b/>
                <w:bCs/>
                <w:sz w:val="24"/>
                <w:szCs w:val="24"/>
              </w:rPr>
            </w:pPr>
            <w:r w:rsidRPr="00B7409E">
              <w:rPr>
                <w:rFonts w:ascii="Cambria" w:hAnsi="Cambria"/>
                <w:b/>
                <w:bCs/>
                <w:sz w:val="24"/>
                <w:szCs w:val="24"/>
              </w:rPr>
              <w:t>Sub Tracks</w:t>
            </w:r>
          </w:p>
        </w:tc>
        <w:tc>
          <w:tcPr>
            <w:tcW w:w="5626" w:type="dxa"/>
          </w:tcPr>
          <w:p w14:paraId="7D50E3A4" w14:textId="77B7FC84" w:rsidR="003F0C96" w:rsidRPr="00B7409E" w:rsidRDefault="003F0C96" w:rsidP="00A86213">
            <w:pPr>
              <w:rPr>
                <w:rFonts w:ascii="Cambria" w:hAnsi="Cambria"/>
                <w:b/>
                <w:bCs/>
                <w:sz w:val="24"/>
                <w:szCs w:val="24"/>
              </w:rPr>
            </w:pPr>
            <w:r w:rsidRPr="00B7409E">
              <w:rPr>
                <w:rFonts w:ascii="Cambria" w:hAnsi="Cambria"/>
                <w:b/>
                <w:bCs/>
                <w:sz w:val="24"/>
                <w:szCs w:val="24"/>
              </w:rPr>
              <w:t>Themes</w:t>
            </w:r>
          </w:p>
        </w:tc>
      </w:tr>
      <w:tr w:rsidR="0028472E" w14:paraId="7E591310" w14:textId="77777777" w:rsidTr="00B97D42">
        <w:tc>
          <w:tcPr>
            <w:tcW w:w="569" w:type="dxa"/>
            <w:vMerge w:val="restart"/>
          </w:tcPr>
          <w:p w14:paraId="04BF4C34" w14:textId="3B6494B9" w:rsidR="0028472E" w:rsidRPr="00B7409E" w:rsidRDefault="0028472E" w:rsidP="00A86213">
            <w:pPr>
              <w:rPr>
                <w:rFonts w:ascii="Cambria" w:hAnsi="Cambria"/>
                <w:b/>
                <w:bCs/>
                <w:sz w:val="24"/>
                <w:szCs w:val="24"/>
              </w:rPr>
            </w:pPr>
            <w:r w:rsidRPr="00B7409E">
              <w:rPr>
                <w:rFonts w:ascii="Cambria" w:hAnsi="Cambria"/>
                <w:b/>
                <w:bCs/>
                <w:sz w:val="24"/>
                <w:szCs w:val="24"/>
              </w:rPr>
              <w:t>1</w:t>
            </w:r>
          </w:p>
        </w:tc>
        <w:tc>
          <w:tcPr>
            <w:tcW w:w="1831" w:type="dxa"/>
            <w:vMerge w:val="restart"/>
          </w:tcPr>
          <w:p w14:paraId="6D542956" w14:textId="77777777" w:rsidR="0028472E" w:rsidRDefault="0028472E" w:rsidP="00A86213">
            <w:pPr>
              <w:rPr>
                <w:rFonts w:ascii="Cambria" w:hAnsi="Cambria"/>
                <w:b/>
                <w:bCs/>
                <w:sz w:val="24"/>
                <w:szCs w:val="24"/>
              </w:rPr>
            </w:pPr>
            <w:r w:rsidRPr="00A32E04">
              <w:rPr>
                <w:rFonts w:ascii="Cambria" w:hAnsi="Cambria"/>
                <w:b/>
                <w:bCs/>
                <w:sz w:val="24"/>
                <w:szCs w:val="24"/>
              </w:rPr>
              <w:t>Engineering &amp; Technology</w:t>
            </w:r>
          </w:p>
          <w:p w14:paraId="5712C2E4" w14:textId="77777777" w:rsidR="00107DFE" w:rsidRDefault="00107DFE" w:rsidP="00A86213">
            <w:pPr>
              <w:rPr>
                <w:rFonts w:ascii="Cambria" w:hAnsi="Cambria"/>
                <w:b/>
                <w:bCs/>
                <w:sz w:val="24"/>
                <w:szCs w:val="24"/>
              </w:rPr>
            </w:pPr>
          </w:p>
          <w:p w14:paraId="39DB15CC" w14:textId="2F2BC0D5" w:rsidR="00107DFE" w:rsidRPr="00A32E04" w:rsidRDefault="00107DFE" w:rsidP="00A86213">
            <w:pPr>
              <w:rPr>
                <w:rFonts w:ascii="Cambria" w:hAnsi="Cambria"/>
                <w:b/>
                <w:bCs/>
                <w:sz w:val="24"/>
                <w:szCs w:val="24"/>
              </w:rPr>
            </w:pPr>
          </w:p>
        </w:tc>
        <w:tc>
          <w:tcPr>
            <w:tcW w:w="3686" w:type="dxa"/>
            <w:vMerge w:val="restart"/>
          </w:tcPr>
          <w:p w14:paraId="2B11969D" w14:textId="09EF85F3" w:rsidR="007D353C" w:rsidRPr="007D353C" w:rsidRDefault="007D353C" w:rsidP="00FF1258">
            <w:pPr>
              <w:jc w:val="both"/>
              <w:rPr>
                <w:rFonts w:ascii="Cambria" w:hAnsi="Cambria"/>
                <w:sz w:val="24"/>
                <w:szCs w:val="24"/>
              </w:rPr>
            </w:pPr>
            <w:r w:rsidRPr="007D353C">
              <w:rPr>
                <w:rFonts w:ascii="Cambria" w:hAnsi="Cambria"/>
                <w:sz w:val="24"/>
                <w:szCs w:val="24"/>
              </w:rPr>
              <w:t>This International Conference aims to be an excellent setting to discuss the current</w:t>
            </w:r>
            <w:r w:rsidR="00FF1258">
              <w:rPr>
                <w:rFonts w:ascii="Cambria" w:hAnsi="Cambria"/>
                <w:sz w:val="24"/>
                <w:szCs w:val="24"/>
              </w:rPr>
              <w:t xml:space="preserve"> </w:t>
            </w:r>
            <w:r w:rsidRPr="007D353C">
              <w:rPr>
                <w:rFonts w:ascii="Cambria" w:hAnsi="Cambria"/>
                <w:sz w:val="24"/>
                <w:szCs w:val="24"/>
              </w:rPr>
              <w:t>technological advancements in the field of Engineering and Technology. The conference will</w:t>
            </w:r>
            <w:r>
              <w:rPr>
                <w:rFonts w:ascii="Cambria" w:hAnsi="Cambria"/>
                <w:sz w:val="24"/>
                <w:szCs w:val="24"/>
              </w:rPr>
              <w:t xml:space="preserve"> </w:t>
            </w:r>
            <w:r w:rsidRPr="007D353C">
              <w:rPr>
                <w:rFonts w:ascii="Cambria" w:hAnsi="Cambria"/>
                <w:sz w:val="24"/>
                <w:szCs w:val="24"/>
              </w:rPr>
              <w:t>provide a platform to the research scholars, engineers and students from various Universities</w:t>
            </w:r>
            <w:r>
              <w:rPr>
                <w:rFonts w:ascii="Cambria" w:hAnsi="Cambria"/>
                <w:sz w:val="24"/>
                <w:szCs w:val="24"/>
              </w:rPr>
              <w:t xml:space="preserve"> </w:t>
            </w:r>
            <w:r w:rsidRPr="007D353C">
              <w:rPr>
                <w:rFonts w:ascii="Cambria" w:hAnsi="Cambria"/>
                <w:sz w:val="24"/>
                <w:szCs w:val="24"/>
              </w:rPr>
              <w:t>and Industries all over the world to present their ongoing or completed research work.</w:t>
            </w:r>
            <w:r>
              <w:rPr>
                <w:rFonts w:ascii="Cambria" w:hAnsi="Cambria"/>
                <w:sz w:val="24"/>
                <w:szCs w:val="24"/>
              </w:rPr>
              <w:t xml:space="preserve"> </w:t>
            </w:r>
            <w:r w:rsidRPr="007D353C">
              <w:rPr>
                <w:rFonts w:ascii="Cambria" w:hAnsi="Cambria"/>
                <w:sz w:val="24"/>
                <w:szCs w:val="24"/>
              </w:rPr>
              <w:t>Computer and Information Technology Track will encourage the authors to contribute their</w:t>
            </w:r>
            <w:r w:rsidR="00FF1258">
              <w:rPr>
                <w:rFonts w:ascii="Cambria" w:hAnsi="Cambria"/>
                <w:sz w:val="24"/>
                <w:szCs w:val="24"/>
              </w:rPr>
              <w:t xml:space="preserve"> </w:t>
            </w:r>
            <w:r w:rsidRPr="007D353C">
              <w:rPr>
                <w:rFonts w:ascii="Cambria" w:hAnsi="Cambria"/>
                <w:sz w:val="24"/>
                <w:szCs w:val="24"/>
              </w:rPr>
              <w:t>submissions illustrating the research results and innovations in the fields of Artificial</w:t>
            </w:r>
            <w:r>
              <w:rPr>
                <w:rFonts w:ascii="Cambria" w:hAnsi="Cambria"/>
                <w:sz w:val="24"/>
                <w:szCs w:val="24"/>
              </w:rPr>
              <w:t xml:space="preserve"> </w:t>
            </w:r>
            <w:r w:rsidRPr="007D353C">
              <w:rPr>
                <w:rFonts w:ascii="Cambria" w:hAnsi="Cambria"/>
                <w:sz w:val="24"/>
                <w:szCs w:val="24"/>
              </w:rPr>
              <w:t xml:space="preserve">Intelligence, Machine learning, Neural Informatics, Smart </w:t>
            </w:r>
            <w:r w:rsidRPr="007D353C">
              <w:rPr>
                <w:rFonts w:ascii="Cambria" w:hAnsi="Cambria"/>
                <w:sz w:val="24"/>
                <w:szCs w:val="24"/>
              </w:rPr>
              <w:lastRenderedPageBreak/>
              <w:t>Systems, Networks,</w:t>
            </w:r>
            <w:r>
              <w:rPr>
                <w:rFonts w:ascii="Cambria" w:hAnsi="Cambria"/>
                <w:sz w:val="24"/>
                <w:szCs w:val="24"/>
              </w:rPr>
              <w:t xml:space="preserve"> </w:t>
            </w:r>
            <w:r w:rsidRPr="007D353C">
              <w:rPr>
                <w:rFonts w:ascii="Cambria" w:hAnsi="Cambria"/>
                <w:sz w:val="24"/>
                <w:szCs w:val="24"/>
              </w:rPr>
              <w:t>Communication Systems, Cyber security, Data Science, Big Data Analysis, Internet of</w:t>
            </w:r>
            <w:r>
              <w:rPr>
                <w:rFonts w:ascii="Cambria" w:hAnsi="Cambria"/>
                <w:sz w:val="24"/>
                <w:szCs w:val="24"/>
              </w:rPr>
              <w:t xml:space="preserve"> </w:t>
            </w:r>
            <w:r w:rsidRPr="007D353C">
              <w:rPr>
                <w:rFonts w:ascii="Cambria" w:hAnsi="Cambria"/>
                <w:sz w:val="24"/>
                <w:szCs w:val="24"/>
              </w:rPr>
              <w:t>Things and Cloud Computing. Civil Engineering track will invite the papers in the field of</w:t>
            </w:r>
            <w:r>
              <w:rPr>
                <w:rFonts w:ascii="Cambria" w:hAnsi="Cambria"/>
                <w:sz w:val="24"/>
                <w:szCs w:val="24"/>
              </w:rPr>
              <w:t xml:space="preserve"> </w:t>
            </w:r>
            <w:r w:rsidRPr="007D353C">
              <w:rPr>
                <w:rFonts w:ascii="Cambria" w:hAnsi="Cambria"/>
                <w:sz w:val="24"/>
                <w:szCs w:val="24"/>
              </w:rPr>
              <w:t>Green and Sustainable construction, Innovative technologies for the sustainable development,</w:t>
            </w:r>
          </w:p>
          <w:p w14:paraId="4B21B826" w14:textId="230E599B" w:rsidR="007D353C" w:rsidRPr="007D353C" w:rsidRDefault="007D353C" w:rsidP="007D353C">
            <w:pPr>
              <w:jc w:val="both"/>
              <w:rPr>
                <w:rFonts w:ascii="Cambria" w:hAnsi="Cambria"/>
                <w:sz w:val="24"/>
                <w:szCs w:val="24"/>
              </w:rPr>
            </w:pPr>
            <w:r w:rsidRPr="007D353C">
              <w:rPr>
                <w:rFonts w:ascii="Cambria" w:hAnsi="Cambria"/>
                <w:sz w:val="24"/>
                <w:szCs w:val="24"/>
              </w:rPr>
              <w:t>sustainable architecture and built environment, challenges in civil infrastructure and many</w:t>
            </w:r>
            <w:r>
              <w:rPr>
                <w:rFonts w:ascii="Cambria" w:hAnsi="Cambria"/>
                <w:sz w:val="24"/>
                <w:szCs w:val="24"/>
              </w:rPr>
              <w:t xml:space="preserve"> </w:t>
            </w:r>
            <w:r w:rsidRPr="007D353C">
              <w:rPr>
                <w:rFonts w:ascii="Cambria" w:hAnsi="Cambria"/>
                <w:sz w:val="24"/>
                <w:szCs w:val="24"/>
              </w:rPr>
              <w:t>more. Mechanical, Automobile and Mechatronics Engineering track provides a platform to</w:t>
            </w:r>
            <w:r>
              <w:rPr>
                <w:rFonts w:ascii="Cambria" w:hAnsi="Cambria"/>
                <w:sz w:val="24"/>
                <w:szCs w:val="24"/>
              </w:rPr>
              <w:t xml:space="preserve"> </w:t>
            </w:r>
            <w:r w:rsidRPr="007D353C">
              <w:rPr>
                <w:rFonts w:ascii="Cambria" w:hAnsi="Cambria"/>
                <w:sz w:val="24"/>
                <w:szCs w:val="24"/>
              </w:rPr>
              <w:t>various worldwide researchers and academicians working in the field of use of advanced</w:t>
            </w:r>
            <w:r>
              <w:rPr>
                <w:rFonts w:ascii="Cambria" w:hAnsi="Cambria"/>
                <w:sz w:val="24"/>
                <w:szCs w:val="24"/>
              </w:rPr>
              <w:t xml:space="preserve"> </w:t>
            </w:r>
            <w:r w:rsidRPr="007D353C">
              <w:rPr>
                <w:rFonts w:ascii="Cambria" w:hAnsi="Cambria"/>
                <w:sz w:val="24"/>
                <w:szCs w:val="24"/>
              </w:rPr>
              <w:t>technologies like MEMS and Nanotechnology, Futuristic Industry and Digital manufacturing</w:t>
            </w:r>
            <w:r>
              <w:rPr>
                <w:rFonts w:ascii="Cambria" w:hAnsi="Cambria"/>
                <w:sz w:val="24"/>
                <w:szCs w:val="24"/>
              </w:rPr>
              <w:t xml:space="preserve"> </w:t>
            </w:r>
            <w:r w:rsidRPr="007D353C">
              <w:rPr>
                <w:rFonts w:ascii="Cambria" w:hAnsi="Cambria"/>
                <w:sz w:val="24"/>
                <w:szCs w:val="24"/>
              </w:rPr>
              <w:t>and other areas. Electronics</w:t>
            </w:r>
            <w:r w:rsidR="00FF1258">
              <w:rPr>
                <w:rFonts w:ascii="Cambria" w:hAnsi="Cambria"/>
                <w:sz w:val="24"/>
                <w:szCs w:val="24"/>
              </w:rPr>
              <w:t xml:space="preserve"> </w:t>
            </w:r>
            <w:r w:rsidRPr="007D353C">
              <w:rPr>
                <w:rFonts w:ascii="Cambria" w:hAnsi="Cambria"/>
                <w:sz w:val="24"/>
                <w:szCs w:val="24"/>
              </w:rPr>
              <w:t>communication and Electrical engineering track will cover the</w:t>
            </w:r>
            <w:r>
              <w:rPr>
                <w:rFonts w:ascii="Cambria" w:hAnsi="Cambria"/>
                <w:sz w:val="24"/>
                <w:szCs w:val="24"/>
              </w:rPr>
              <w:t xml:space="preserve"> </w:t>
            </w:r>
            <w:r w:rsidRPr="007D353C">
              <w:rPr>
                <w:rFonts w:ascii="Cambria" w:hAnsi="Cambria"/>
                <w:sz w:val="24"/>
                <w:szCs w:val="24"/>
              </w:rPr>
              <w:t>Green technology, industrial automation and robotics and other research areas. Food</w:t>
            </w:r>
            <w:r>
              <w:rPr>
                <w:rFonts w:ascii="Cambria" w:hAnsi="Cambria"/>
                <w:sz w:val="24"/>
                <w:szCs w:val="24"/>
              </w:rPr>
              <w:t xml:space="preserve"> </w:t>
            </w:r>
            <w:r w:rsidRPr="007D353C">
              <w:rPr>
                <w:rFonts w:ascii="Cambria" w:hAnsi="Cambria"/>
                <w:sz w:val="24"/>
                <w:szCs w:val="24"/>
              </w:rPr>
              <w:t>Processing Technology and Dairy Technology track will give an opportunity to the</w:t>
            </w:r>
            <w:r>
              <w:rPr>
                <w:rFonts w:ascii="Cambria" w:hAnsi="Cambria"/>
                <w:sz w:val="24"/>
                <w:szCs w:val="24"/>
              </w:rPr>
              <w:t xml:space="preserve"> </w:t>
            </w:r>
            <w:r w:rsidRPr="007D353C">
              <w:rPr>
                <w:rFonts w:ascii="Cambria" w:hAnsi="Cambria"/>
                <w:sz w:val="24"/>
                <w:szCs w:val="24"/>
              </w:rPr>
              <w:t>researchers to present the new technology or machinery for the food production and</w:t>
            </w:r>
          </w:p>
          <w:p w14:paraId="0CC82C59" w14:textId="37357204" w:rsidR="0028472E" w:rsidRPr="00A86213" w:rsidRDefault="007D353C" w:rsidP="007D353C">
            <w:pPr>
              <w:jc w:val="both"/>
              <w:rPr>
                <w:rFonts w:ascii="Cambria" w:hAnsi="Cambria"/>
                <w:sz w:val="24"/>
                <w:szCs w:val="24"/>
              </w:rPr>
            </w:pPr>
            <w:r w:rsidRPr="007D353C">
              <w:rPr>
                <w:rFonts w:ascii="Cambria" w:hAnsi="Cambria"/>
                <w:sz w:val="24"/>
                <w:szCs w:val="24"/>
              </w:rPr>
              <w:lastRenderedPageBreak/>
              <w:t>processing, food safety and quality control and innovations in dairy science and technology.</w:t>
            </w:r>
            <w:r>
              <w:rPr>
                <w:rFonts w:ascii="Cambria" w:hAnsi="Cambria"/>
                <w:sz w:val="24"/>
                <w:szCs w:val="24"/>
              </w:rPr>
              <w:t xml:space="preserve"> </w:t>
            </w:r>
            <w:r w:rsidRPr="007D353C">
              <w:rPr>
                <w:rFonts w:ascii="Cambria" w:hAnsi="Cambria"/>
                <w:sz w:val="24"/>
                <w:szCs w:val="24"/>
              </w:rPr>
              <w:t>Chemical Engineering track focuses on various research areas like waste and water</w:t>
            </w:r>
            <w:r>
              <w:rPr>
                <w:rFonts w:ascii="Cambria" w:hAnsi="Cambria"/>
                <w:sz w:val="24"/>
                <w:szCs w:val="24"/>
              </w:rPr>
              <w:t xml:space="preserve"> </w:t>
            </w:r>
            <w:r w:rsidRPr="007D353C">
              <w:rPr>
                <w:rFonts w:ascii="Cambria" w:hAnsi="Cambria"/>
                <w:sz w:val="24"/>
                <w:szCs w:val="24"/>
              </w:rPr>
              <w:t>treatments, process intensification and novel separation technologies, green chemistry and</w:t>
            </w:r>
            <w:r>
              <w:rPr>
                <w:rFonts w:ascii="Cambria" w:hAnsi="Cambria"/>
                <w:sz w:val="24"/>
                <w:szCs w:val="24"/>
              </w:rPr>
              <w:t xml:space="preserve"> </w:t>
            </w:r>
            <w:r w:rsidRPr="007D353C">
              <w:rPr>
                <w:rFonts w:ascii="Cambria" w:hAnsi="Cambria"/>
                <w:sz w:val="24"/>
                <w:szCs w:val="24"/>
              </w:rPr>
              <w:t>mathematical modelling in chemical engineering.</w:t>
            </w:r>
          </w:p>
        </w:tc>
        <w:tc>
          <w:tcPr>
            <w:tcW w:w="2838" w:type="dxa"/>
          </w:tcPr>
          <w:p w14:paraId="24E001B6" w14:textId="35A3F3D2" w:rsidR="0028472E" w:rsidRDefault="0028472E" w:rsidP="00A86213">
            <w:pPr>
              <w:rPr>
                <w:rFonts w:ascii="Cambria" w:hAnsi="Cambria"/>
                <w:sz w:val="24"/>
                <w:szCs w:val="24"/>
              </w:rPr>
            </w:pPr>
            <w:r w:rsidRPr="00A86213">
              <w:rPr>
                <w:rFonts w:ascii="Cambria" w:hAnsi="Cambria"/>
                <w:sz w:val="24"/>
                <w:szCs w:val="24"/>
              </w:rPr>
              <w:lastRenderedPageBreak/>
              <w:t>Mechanical</w:t>
            </w:r>
            <w:r>
              <w:rPr>
                <w:rFonts w:ascii="Cambria" w:hAnsi="Cambria"/>
                <w:sz w:val="24"/>
                <w:szCs w:val="24"/>
              </w:rPr>
              <w:t xml:space="preserve"> &amp;</w:t>
            </w:r>
            <w:r w:rsidRPr="00A86213">
              <w:rPr>
                <w:rFonts w:ascii="Cambria" w:hAnsi="Cambria"/>
                <w:sz w:val="24"/>
                <w:szCs w:val="24"/>
              </w:rPr>
              <w:t xml:space="preserve"> Automobile</w:t>
            </w:r>
            <w:r>
              <w:rPr>
                <w:rFonts w:ascii="Cambria" w:hAnsi="Cambria"/>
                <w:sz w:val="24"/>
                <w:szCs w:val="24"/>
              </w:rPr>
              <w:t xml:space="preserve"> </w:t>
            </w:r>
            <w:proofErr w:type="spellStart"/>
            <w:r>
              <w:rPr>
                <w:rFonts w:ascii="Cambria" w:hAnsi="Cambria"/>
                <w:sz w:val="24"/>
                <w:szCs w:val="24"/>
              </w:rPr>
              <w:t>Engg</w:t>
            </w:r>
            <w:proofErr w:type="spellEnd"/>
            <w:r>
              <w:rPr>
                <w:rFonts w:ascii="Cambria" w:hAnsi="Cambria"/>
                <w:sz w:val="24"/>
                <w:szCs w:val="24"/>
              </w:rPr>
              <w:t>.,</w:t>
            </w:r>
            <w:r w:rsidRPr="00A86213">
              <w:rPr>
                <w:rFonts w:ascii="Cambria" w:hAnsi="Cambria"/>
                <w:sz w:val="24"/>
                <w:szCs w:val="24"/>
              </w:rPr>
              <w:t xml:space="preserve"> Mechatronics, Automation</w:t>
            </w:r>
            <w:r>
              <w:rPr>
                <w:rFonts w:ascii="Cambria" w:hAnsi="Cambria"/>
                <w:sz w:val="24"/>
                <w:szCs w:val="24"/>
              </w:rPr>
              <w:t xml:space="preserve"> &amp; </w:t>
            </w:r>
            <w:r w:rsidRPr="00A86213">
              <w:rPr>
                <w:rFonts w:ascii="Cambria" w:hAnsi="Cambria"/>
                <w:sz w:val="24"/>
                <w:szCs w:val="24"/>
              </w:rPr>
              <w:t>Robotics</w:t>
            </w:r>
          </w:p>
        </w:tc>
        <w:tc>
          <w:tcPr>
            <w:tcW w:w="5626" w:type="dxa"/>
          </w:tcPr>
          <w:p w14:paraId="747019FB" w14:textId="2C7C0DC1" w:rsidR="0028472E" w:rsidRPr="007A3987" w:rsidRDefault="0028472E" w:rsidP="007A3987">
            <w:pPr>
              <w:pStyle w:val="ListParagraph"/>
              <w:numPr>
                <w:ilvl w:val="0"/>
                <w:numId w:val="31"/>
              </w:numPr>
              <w:ind w:left="458" w:hanging="458"/>
              <w:rPr>
                <w:rFonts w:ascii="Cambria" w:hAnsi="Cambria"/>
                <w:sz w:val="24"/>
                <w:szCs w:val="24"/>
              </w:rPr>
            </w:pPr>
            <w:r w:rsidRPr="007A3987">
              <w:rPr>
                <w:rFonts w:ascii="Cambria" w:hAnsi="Cambria"/>
                <w:sz w:val="24"/>
                <w:szCs w:val="24"/>
              </w:rPr>
              <w:t>Robotics &amp; Automation</w:t>
            </w:r>
          </w:p>
          <w:p w14:paraId="0BA198C4" w14:textId="26DCBE07" w:rsidR="0028472E" w:rsidRPr="007A3987" w:rsidRDefault="0028472E" w:rsidP="007A3987">
            <w:pPr>
              <w:pStyle w:val="ListParagraph"/>
              <w:numPr>
                <w:ilvl w:val="0"/>
                <w:numId w:val="31"/>
              </w:numPr>
              <w:ind w:left="458" w:hanging="458"/>
              <w:rPr>
                <w:rFonts w:ascii="Cambria" w:hAnsi="Cambria"/>
                <w:sz w:val="24"/>
                <w:szCs w:val="24"/>
              </w:rPr>
            </w:pPr>
            <w:r w:rsidRPr="007A3987">
              <w:rPr>
                <w:rFonts w:ascii="Cambria" w:hAnsi="Cambria"/>
                <w:sz w:val="24"/>
                <w:szCs w:val="24"/>
              </w:rPr>
              <w:t>Sensor/ Machine Vision/Signal Processing</w:t>
            </w:r>
          </w:p>
          <w:p w14:paraId="516E3DF1" w14:textId="03384AD7" w:rsidR="0028472E" w:rsidRPr="007A3987" w:rsidRDefault="0028472E" w:rsidP="007A3987">
            <w:pPr>
              <w:pStyle w:val="ListParagraph"/>
              <w:numPr>
                <w:ilvl w:val="0"/>
                <w:numId w:val="31"/>
              </w:numPr>
              <w:ind w:left="458" w:hanging="458"/>
              <w:rPr>
                <w:rFonts w:ascii="Cambria" w:hAnsi="Cambria"/>
                <w:sz w:val="24"/>
                <w:szCs w:val="24"/>
              </w:rPr>
            </w:pPr>
            <w:r w:rsidRPr="007A3987">
              <w:rPr>
                <w:rFonts w:ascii="Cambria" w:hAnsi="Cambria"/>
                <w:sz w:val="24"/>
                <w:szCs w:val="24"/>
              </w:rPr>
              <w:t>MEMS &amp; Nanotechnology</w:t>
            </w:r>
          </w:p>
          <w:p w14:paraId="0D4B1CDF" w14:textId="4BD40861" w:rsidR="0028472E" w:rsidRPr="007A3987" w:rsidRDefault="0028472E" w:rsidP="007A3987">
            <w:pPr>
              <w:pStyle w:val="ListParagraph"/>
              <w:numPr>
                <w:ilvl w:val="0"/>
                <w:numId w:val="31"/>
              </w:numPr>
              <w:ind w:left="458" w:hanging="458"/>
              <w:rPr>
                <w:rFonts w:ascii="Cambria" w:hAnsi="Cambria"/>
                <w:sz w:val="24"/>
                <w:szCs w:val="24"/>
              </w:rPr>
            </w:pPr>
            <w:r w:rsidRPr="007A3987">
              <w:rPr>
                <w:rFonts w:ascii="Cambria" w:hAnsi="Cambria"/>
                <w:sz w:val="24"/>
                <w:szCs w:val="24"/>
              </w:rPr>
              <w:t>Mechatronics System Design</w:t>
            </w:r>
          </w:p>
          <w:p w14:paraId="40AE6B59" w14:textId="14EB78DD" w:rsidR="0028472E" w:rsidRPr="007A3987" w:rsidRDefault="0028472E" w:rsidP="007A3987">
            <w:pPr>
              <w:pStyle w:val="ListParagraph"/>
              <w:numPr>
                <w:ilvl w:val="0"/>
                <w:numId w:val="31"/>
              </w:numPr>
              <w:ind w:left="458" w:hanging="458"/>
              <w:rPr>
                <w:rFonts w:ascii="Cambria" w:hAnsi="Cambria"/>
                <w:sz w:val="24"/>
                <w:szCs w:val="24"/>
              </w:rPr>
            </w:pPr>
            <w:r w:rsidRPr="007A3987">
              <w:rPr>
                <w:rFonts w:ascii="Cambria" w:hAnsi="Cambria"/>
                <w:sz w:val="24"/>
                <w:szCs w:val="24"/>
              </w:rPr>
              <w:t xml:space="preserve">Futuristic industry &amp; Digital manufacturing </w:t>
            </w:r>
          </w:p>
        </w:tc>
      </w:tr>
      <w:tr w:rsidR="0028472E" w14:paraId="74398847" w14:textId="77777777" w:rsidTr="00B97D42">
        <w:tc>
          <w:tcPr>
            <w:tcW w:w="569" w:type="dxa"/>
            <w:vMerge/>
          </w:tcPr>
          <w:p w14:paraId="3A3D55EF" w14:textId="77777777" w:rsidR="0028472E" w:rsidRPr="00B7409E" w:rsidRDefault="0028472E" w:rsidP="00A86213">
            <w:pPr>
              <w:rPr>
                <w:rFonts w:ascii="Cambria" w:hAnsi="Cambria"/>
                <w:b/>
                <w:bCs/>
                <w:sz w:val="24"/>
                <w:szCs w:val="24"/>
              </w:rPr>
            </w:pPr>
          </w:p>
        </w:tc>
        <w:tc>
          <w:tcPr>
            <w:tcW w:w="1831" w:type="dxa"/>
            <w:vMerge/>
          </w:tcPr>
          <w:p w14:paraId="5E1674E2" w14:textId="77777777" w:rsidR="0028472E" w:rsidRPr="00A32E04" w:rsidRDefault="0028472E" w:rsidP="00A86213">
            <w:pPr>
              <w:rPr>
                <w:rFonts w:ascii="Cambria" w:hAnsi="Cambria"/>
                <w:b/>
                <w:bCs/>
                <w:sz w:val="24"/>
                <w:szCs w:val="24"/>
              </w:rPr>
            </w:pPr>
          </w:p>
        </w:tc>
        <w:tc>
          <w:tcPr>
            <w:tcW w:w="3686" w:type="dxa"/>
            <w:vMerge/>
          </w:tcPr>
          <w:p w14:paraId="75C89574" w14:textId="77777777" w:rsidR="0028472E" w:rsidRPr="00A86213" w:rsidRDefault="0028472E" w:rsidP="00973A33">
            <w:pPr>
              <w:jc w:val="both"/>
              <w:rPr>
                <w:rFonts w:ascii="Cambria" w:hAnsi="Cambria"/>
                <w:sz w:val="24"/>
                <w:szCs w:val="24"/>
              </w:rPr>
            </w:pPr>
          </w:p>
        </w:tc>
        <w:tc>
          <w:tcPr>
            <w:tcW w:w="2838" w:type="dxa"/>
          </w:tcPr>
          <w:p w14:paraId="1E8EF1BF" w14:textId="50C67A7F" w:rsidR="0028472E" w:rsidRDefault="0028472E" w:rsidP="00A86213">
            <w:pPr>
              <w:rPr>
                <w:rFonts w:ascii="Cambria" w:hAnsi="Cambria"/>
                <w:sz w:val="24"/>
                <w:szCs w:val="24"/>
              </w:rPr>
            </w:pPr>
            <w:r w:rsidRPr="00A86213">
              <w:rPr>
                <w:rFonts w:ascii="Cambria" w:hAnsi="Cambria"/>
                <w:sz w:val="24"/>
                <w:szCs w:val="24"/>
              </w:rPr>
              <w:t>Civil</w:t>
            </w:r>
            <w:r>
              <w:rPr>
                <w:rFonts w:ascii="Cambria" w:hAnsi="Cambria"/>
                <w:sz w:val="24"/>
                <w:szCs w:val="24"/>
              </w:rPr>
              <w:t xml:space="preserve"> </w:t>
            </w:r>
            <w:proofErr w:type="spellStart"/>
            <w:r>
              <w:rPr>
                <w:rFonts w:ascii="Cambria" w:hAnsi="Cambria"/>
                <w:sz w:val="24"/>
                <w:szCs w:val="24"/>
              </w:rPr>
              <w:t>Engg</w:t>
            </w:r>
            <w:proofErr w:type="spellEnd"/>
            <w:r>
              <w:rPr>
                <w:rFonts w:ascii="Cambria" w:hAnsi="Cambria"/>
                <w:sz w:val="24"/>
                <w:szCs w:val="24"/>
              </w:rPr>
              <w:t xml:space="preserve">. </w:t>
            </w:r>
            <w:r w:rsidRPr="00A86213">
              <w:rPr>
                <w:rFonts w:ascii="Cambria" w:hAnsi="Cambria"/>
                <w:sz w:val="24"/>
                <w:szCs w:val="24"/>
              </w:rPr>
              <w:t>and Architecture</w:t>
            </w:r>
          </w:p>
        </w:tc>
        <w:tc>
          <w:tcPr>
            <w:tcW w:w="5626" w:type="dxa"/>
          </w:tcPr>
          <w:p w14:paraId="30F7EE48" w14:textId="4B005136" w:rsidR="0028472E" w:rsidRPr="007A3987" w:rsidRDefault="0028472E" w:rsidP="007A3987">
            <w:pPr>
              <w:pStyle w:val="ListParagraph"/>
              <w:numPr>
                <w:ilvl w:val="0"/>
                <w:numId w:val="33"/>
              </w:numPr>
              <w:ind w:left="458" w:hanging="458"/>
              <w:rPr>
                <w:rFonts w:ascii="Cambria" w:hAnsi="Cambria"/>
                <w:sz w:val="24"/>
                <w:szCs w:val="24"/>
              </w:rPr>
            </w:pPr>
            <w:r w:rsidRPr="007A3987">
              <w:rPr>
                <w:rFonts w:ascii="Cambria" w:hAnsi="Cambria"/>
                <w:sz w:val="24"/>
                <w:szCs w:val="24"/>
              </w:rPr>
              <w:t xml:space="preserve">green and sustainable construction </w:t>
            </w:r>
          </w:p>
          <w:p w14:paraId="0C4F6BD8" w14:textId="7EB09840" w:rsidR="0028472E" w:rsidRPr="007A3987" w:rsidRDefault="0028472E" w:rsidP="007A3987">
            <w:pPr>
              <w:pStyle w:val="ListParagraph"/>
              <w:numPr>
                <w:ilvl w:val="0"/>
                <w:numId w:val="33"/>
              </w:numPr>
              <w:ind w:left="458" w:hanging="458"/>
              <w:rPr>
                <w:rFonts w:ascii="Cambria" w:hAnsi="Cambria"/>
                <w:sz w:val="24"/>
                <w:szCs w:val="24"/>
              </w:rPr>
            </w:pPr>
            <w:r w:rsidRPr="007A3987">
              <w:rPr>
                <w:rFonts w:ascii="Cambria" w:hAnsi="Cambria"/>
                <w:sz w:val="24"/>
                <w:szCs w:val="24"/>
              </w:rPr>
              <w:t xml:space="preserve">innovative technologies for the sustainable development, </w:t>
            </w:r>
          </w:p>
          <w:p w14:paraId="029211E0" w14:textId="7BF23C4F" w:rsidR="0028472E" w:rsidRPr="007A3987" w:rsidRDefault="0028472E" w:rsidP="007A3987">
            <w:pPr>
              <w:pStyle w:val="ListParagraph"/>
              <w:numPr>
                <w:ilvl w:val="0"/>
                <w:numId w:val="33"/>
              </w:numPr>
              <w:ind w:left="458" w:hanging="458"/>
              <w:rPr>
                <w:rFonts w:ascii="Cambria" w:hAnsi="Cambria"/>
                <w:sz w:val="24"/>
                <w:szCs w:val="24"/>
              </w:rPr>
            </w:pPr>
            <w:r w:rsidRPr="007A3987">
              <w:rPr>
                <w:rFonts w:ascii="Cambria" w:hAnsi="Cambria"/>
                <w:sz w:val="24"/>
                <w:szCs w:val="24"/>
              </w:rPr>
              <w:t xml:space="preserve">challenges in civil infrastructure </w:t>
            </w:r>
          </w:p>
          <w:p w14:paraId="4C5386E1" w14:textId="17035EF1" w:rsidR="0028472E" w:rsidRPr="007A3987" w:rsidRDefault="0028472E" w:rsidP="007A3987">
            <w:pPr>
              <w:pStyle w:val="ListParagraph"/>
              <w:numPr>
                <w:ilvl w:val="0"/>
                <w:numId w:val="33"/>
              </w:numPr>
              <w:ind w:left="458" w:hanging="458"/>
              <w:rPr>
                <w:rFonts w:ascii="Cambria" w:hAnsi="Cambria"/>
                <w:sz w:val="24"/>
                <w:szCs w:val="24"/>
              </w:rPr>
            </w:pPr>
            <w:r>
              <w:rPr>
                <w:rFonts w:ascii="Cambria" w:hAnsi="Cambria"/>
                <w:sz w:val="24"/>
                <w:szCs w:val="24"/>
              </w:rPr>
              <w:t>I</w:t>
            </w:r>
            <w:r w:rsidRPr="007A3987">
              <w:rPr>
                <w:rFonts w:ascii="Cambria" w:hAnsi="Cambria"/>
                <w:sz w:val="24"/>
                <w:szCs w:val="24"/>
              </w:rPr>
              <w:t xml:space="preserve">nnovative materials </w:t>
            </w:r>
          </w:p>
          <w:p w14:paraId="6CDCF896" w14:textId="0FA6160A" w:rsidR="0028472E" w:rsidRPr="007A3987" w:rsidRDefault="0028472E" w:rsidP="007A3987">
            <w:pPr>
              <w:pStyle w:val="ListParagraph"/>
              <w:numPr>
                <w:ilvl w:val="0"/>
                <w:numId w:val="33"/>
              </w:numPr>
              <w:ind w:left="458" w:hanging="458"/>
              <w:rPr>
                <w:rFonts w:ascii="Cambria" w:hAnsi="Cambria"/>
                <w:sz w:val="24"/>
                <w:szCs w:val="24"/>
              </w:rPr>
            </w:pPr>
            <w:r w:rsidRPr="007A3987">
              <w:rPr>
                <w:rFonts w:ascii="Cambria" w:hAnsi="Cambria"/>
                <w:sz w:val="24"/>
                <w:szCs w:val="24"/>
              </w:rPr>
              <w:t>Sustainable architecture and built environment</w:t>
            </w:r>
          </w:p>
        </w:tc>
      </w:tr>
      <w:tr w:rsidR="0028472E" w14:paraId="38CDFF62" w14:textId="77777777" w:rsidTr="00B97D42">
        <w:tc>
          <w:tcPr>
            <w:tcW w:w="569" w:type="dxa"/>
            <w:vMerge/>
          </w:tcPr>
          <w:p w14:paraId="70EFC4D3" w14:textId="77777777" w:rsidR="0028472E" w:rsidRPr="00B7409E" w:rsidRDefault="0028472E" w:rsidP="00A86213">
            <w:pPr>
              <w:rPr>
                <w:rFonts w:ascii="Cambria" w:hAnsi="Cambria"/>
                <w:b/>
                <w:bCs/>
                <w:sz w:val="24"/>
                <w:szCs w:val="24"/>
              </w:rPr>
            </w:pPr>
          </w:p>
        </w:tc>
        <w:tc>
          <w:tcPr>
            <w:tcW w:w="1831" w:type="dxa"/>
            <w:vMerge/>
          </w:tcPr>
          <w:p w14:paraId="395EC85E" w14:textId="77777777" w:rsidR="0028472E" w:rsidRPr="00A32E04" w:rsidRDefault="0028472E" w:rsidP="00A86213">
            <w:pPr>
              <w:rPr>
                <w:rFonts w:ascii="Cambria" w:hAnsi="Cambria"/>
                <w:b/>
                <w:bCs/>
                <w:sz w:val="24"/>
                <w:szCs w:val="24"/>
              </w:rPr>
            </w:pPr>
          </w:p>
        </w:tc>
        <w:tc>
          <w:tcPr>
            <w:tcW w:w="3686" w:type="dxa"/>
            <w:vMerge/>
          </w:tcPr>
          <w:p w14:paraId="33A0938B" w14:textId="77777777" w:rsidR="0028472E" w:rsidRPr="00A86213" w:rsidRDefault="0028472E" w:rsidP="00973A33">
            <w:pPr>
              <w:jc w:val="both"/>
              <w:rPr>
                <w:rFonts w:ascii="Cambria" w:hAnsi="Cambria"/>
                <w:sz w:val="24"/>
                <w:szCs w:val="24"/>
              </w:rPr>
            </w:pPr>
          </w:p>
        </w:tc>
        <w:tc>
          <w:tcPr>
            <w:tcW w:w="2838" w:type="dxa"/>
          </w:tcPr>
          <w:p w14:paraId="04397F6A" w14:textId="2968C695" w:rsidR="0028472E" w:rsidRDefault="0028472E" w:rsidP="00A86213">
            <w:pPr>
              <w:rPr>
                <w:rFonts w:ascii="Cambria" w:hAnsi="Cambria"/>
                <w:sz w:val="24"/>
                <w:szCs w:val="24"/>
              </w:rPr>
            </w:pPr>
            <w:r w:rsidRPr="00A86213">
              <w:rPr>
                <w:rFonts w:ascii="Cambria" w:hAnsi="Cambria"/>
                <w:sz w:val="24"/>
                <w:szCs w:val="24"/>
              </w:rPr>
              <w:t xml:space="preserve">Electrical and Electronics and </w:t>
            </w:r>
            <w:proofErr w:type="spellStart"/>
            <w:r w:rsidRPr="00A86213">
              <w:rPr>
                <w:rFonts w:ascii="Cambria" w:hAnsi="Cambria"/>
                <w:sz w:val="24"/>
                <w:szCs w:val="24"/>
              </w:rPr>
              <w:t>Comunication</w:t>
            </w:r>
            <w:proofErr w:type="spellEnd"/>
            <w:r>
              <w:rPr>
                <w:rFonts w:ascii="Cambria" w:hAnsi="Cambria"/>
                <w:sz w:val="24"/>
                <w:szCs w:val="24"/>
              </w:rPr>
              <w:t xml:space="preserve"> </w:t>
            </w:r>
            <w:proofErr w:type="spellStart"/>
            <w:r>
              <w:rPr>
                <w:rFonts w:ascii="Cambria" w:hAnsi="Cambria"/>
                <w:sz w:val="24"/>
                <w:szCs w:val="24"/>
              </w:rPr>
              <w:t>Engg</w:t>
            </w:r>
            <w:proofErr w:type="spellEnd"/>
            <w:r>
              <w:rPr>
                <w:rFonts w:ascii="Cambria" w:hAnsi="Cambria"/>
                <w:sz w:val="24"/>
                <w:szCs w:val="24"/>
              </w:rPr>
              <w:t>.</w:t>
            </w:r>
          </w:p>
        </w:tc>
        <w:tc>
          <w:tcPr>
            <w:tcW w:w="5626" w:type="dxa"/>
          </w:tcPr>
          <w:p w14:paraId="135ECA92" w14:textId="05A313C1" w:rsidR="0028472E" w:rsidRPr="004C62F0" w:rsidRDefault="0028472E" w:rsidP="004C62F0">
            <w:pPr>
              <w:pStyle w:val="ListParagraph"/>
              <w:numPr>
                <w:ilvl w:val="0"/>
                <w:numId w:val="1"/>
              </w:numPr>
              <w:ind w:left="463" w:hanging="426"/>
              <w:rPr>
                <w:rFonts w:ascii="Cambria" w:hAnsi="Cambria"/>
                <w:sz w:val="24"/>
                <w:szCs w:val="24"/>
              </w:rPr>
            </w:pPr>
            <w:r w:rsidRPr="004C62F0">
              <w:rPr>
                <w:rFonts w:ascii="Cambria" w:hAnsi="Cambria"/>
                <w:sz w:val="24"/>
                <w:szCs w:val="24"/>
              </w:rPr>
              <w:t>Signal Processing &amp; Communication Engineering</w:t>
            </w:r>
          </w:p>
          <w:p w14:paraId="7FB571EE" w14:textId="08E4EC32" w:rsidR="0028472E" w:rsidRPr="004C62F0" w:rsidRDefault="0028472E" w:rsidP="004C62F0">
            <w:pPr>
              <w:pStyle w:val="ListParagraph"/>
              <w:numPr>
                <w:ilvl w:val="0"/>
                <w:numId w:val="1"/>
              </w:numPr>
              <w:ind w:left="463" w:hanging="426"/>
              <w:rPr>
                <w:rFonts w:ascii="Cambria" w:hAnsi="Cambria"/>
                <w:sz w:val="24"/>
                <w:szCs w:val="24"/>
              </w:rPr>
            </w:pPr>
            <w:r w:rsidRPr="004C62F0">
              <w:rPr>
                <w:rFonts w:ascii="Cambria" w:hAnsi="Cambria"/>
                <w:sz w:val="24"/>
                <w:szCs w:val="24"/>
              </w:rPr>
              <w:t>Applied Electrical &amp; Electronics and Emerging Technologies</w:t>
            </w:r>
          </w:p>
          <w:p w14:paraId="5E9190A5" w14:textId="030599AB" w:rsidR="0028472E" w:rsidRPr="004C62F0" w:rsidRDefault="0028472E" w:rsidP="004C62F0">
            <w:pPr>
              <w:pStyle w:val="ListParagraph"/>
              <w:numPr>
                <w:ilvl w:val="0"/>
                <w:numId w:val="1"/>
              </w:numPr>
              <w:ind w:left="463" w:hanging="426"/>
              <w:rPr>
                <w:rFonts w:ascii="Cambria" w:hAnsi="Cambria"/>
                <w:sz w:val="24"/>
                <w:szCs w:val="24"/>
              </w:rPr>
            </w:pPr>
            <w:r w:rsidRPr="004C62F0">
              <w:rPr>
                <w:rFonts w:ascii="Cambria" w:hAnsi="Cambria"/>
                <w:sz w:val="24"/>
                <w:szCs w:val="24"/>
              </w:rPr>
              <w:t xml:space="preserve">Industrial Automation and Robotics </w:t>
            </w:r>
          </w:p>
          <w:p w14:paraId="69AE46BE" w14:textId="50D47E7E" w:rsidR="0028472E" w:rsidRPr="004C62F0" w:rsidRDefault="0028472E" w:rsidP="004C62F0">
            <w:pPr>
              <w:pStyle w:val="ListParagraph"/>
              <w:numPr>
                <w:ilvl w:val="0"/>
                <w:numId w:val="1"/>
              </w:numPr>
              <w:ind w:left="463" w:hanging="426"/>
              <w:rPr>
                <w:rFonts w:ascii="Cambria" w:hAnsi="Cambria"/>
                <w:sz w:val="24"/>
                <w:szCs w:val="24"/>
              </w:rPr>
            </w:pPr>
            <w:r w:rsidRPr="004C62F0">
              <w:rPr>
                <w:rFonts w:ascii="Cambria" w:hAnsi="Cambria"/>
                <w:sz w:val="24"/>
                <w:szCs w:val="24"/>
              </w:rPr>
              <w:t>Green Technology</w:t>
            </w:r>
          </w:p>
          <w:p w14:paraId="79D9C4B4" w14:textId="4ADDE386" w:rsidR="0028472E" w:rsidRPr="004C62F0" w:rsidRDefault="0028472E" w:rsidP="004C62F0">
            <w:pPr>
              <w:pStyle w:val="ListParagraph"/>
              <w:numPr>
                <w:ilvl w:val="0"/>
                <w:numId w:val="1"/>
              </w:numPr>
              <w:ind w:left="463" w:hanging="426"/>
              <w:rPr>
                <w:rFonts w:ascii="Cambria" w:hAnsi="Cambria"/>
                <w:sz w:val="24"/>
                <w:szCs w:val="24"/>
              </w:rPr>
            </w:pPr>
            <w:r w:rsidRPr="004C62F0">
              <w:rPr>
                <w:rFonts w:ascii="Cambria" w:hAnsi="Cambria"/>
                <w:sz w:val="24"/>
                <w:szCs w:val="24"/>
              </w:rPr>
              <w:t>Industrial Engineering</w:t>
            </w:r>
          </w:p>
          <w:p w14:paraId="133FE98F" w14:textId="2809A819" w:rsidR="0028472E" w:rsidRPr="004C62F0" w:rsidRDefault="0028472E" w:rsidP="004C62F0">
            <w:pPr>
              <w:pStyle w:val="ListParagraph"/>
              <w:numPr>
                <w:ilvl w:val="0"/>
                <w:numId w:val="1"/>
              </w:numPr>
              <w:ind w:left="463" w:hanging="426"/>
              <w:rPr>
                <w:rFonts w:ascii="Cambria" w:hAnsi="Cambria"/>
                <w:sz w:val="24"/>
                <w:szCs w:val="24"/>
              </w:rPr>
            </w:pPr>
            <w:r w:rsidRPr="004C62F0">
              <w:rPr>
                <w:rFonts w:ascii="Cambria" w:hAnsi="Cambria"/>
                <w:sz w:val="24"/>
                <w:szCs w:val="24"/>
              </w:rPr>
              <w:t>Instrumentation and Control</w:t>
            </w:r>
          </w:p>
          <w:p w14:paraId="2E538A77" w14:textId="0328BA9D" w:rsidR="0028472E" w:rsidRPr="004C62F0" w:rsidRDefault="0028472E" w:rsidP="004C62F0">
            <w:pPr>
              <w:pStyle w:val="ListParagraph"/>
              <w:numPr>
                <w:ilvl w:val="0"/>
                <w:numId w:val="1"/>
              </w:numPr>
              <w:ind w:left="463" w:hanging="426"/>
              <w:rPr>
                <w:rFonts w:ascii="Cambria" w:hAnsi="Cambria"/>
                <w:sz w:val="24"/>
                <w:szCs w:val="24"/>
              </w:rPr>
            </w:pPr>
            <w:r w:rsidRPr="004C62F0">
              <w:rPr>
                <w:rFonts w:ascii="Cambria" w:hAnsi="Cambria"/>
                <w:sz w:val="24"/>
                <w:szCs w:val="24"/>
              </w:rPr>
              <w:t>Machine Design</w:t>
            </w:r>
          </w:p>
          <w:p w14:paraId="0263F6D9" w14:textId="3DA14787" w:rsidR="0028472E" w:rsidRPr="004C62F0" w:rsidRDefault="0028472E" w:rsidP="004C62F0">
            <w:pPr>
              <w:pStyle w:val="ListParagraph"/>
              <w:numPr>
                <w:ilvl w:val="0"/>
                <w:numId w:val="1"/>
              </w:numPr>
              <w:ind w:left="463" w:hanging="426"/>
              <w:rPr>
                <w:rFonts w:ascii="Cambria" w:hAnsi="Cambria"/>
                <w:sz w:val="24"/>
                <w:szCs w:val="24"/>
              </w:rPr>
            </w:pPr>
            <w:r w:rsidRPr="004C62F0">
              <w:rPr>
                <w:rFonts w:ascii="Cambria" w:hAnsi="Cambria"/>
                <w:sz w:val="24"/>
                <w:szCs w:val="24"/>
              </w:rPr>
              <w:lastRenderedPageBreak/>
              <w:t>Machinery Dynamics</w:t>
            </w:r>
          </w:p>
          <w:p w14:paraId="695D35F2" w14:textId="49A77BC5" w:rsidR="0028472E" w:rsidRPr="004C62F0" w:rsidRDefault="0028472E" w:rsidP="004C62F0">
            <w:pPr>
              <w:pStyle w:val="ListParagraph"/>
              <w:numPr>
                <w:ilvl w:val="0"/>
                <w:numId w:val="1"/>
              </w:numPr>
              <w:ind w:left="463" w:hanging="426"/>
              <w:rPr>
                <w:rFonts w:ascii="Cambria" w:hAnsi="Cambria"/>
                <w:sz w:val="24"/>
                <w:szCs w:val="24"/>
              </w:rPr>
            </w:pPr>
            <w:r w:rsidRPr="004C62F0">
              <w:rPr>
                <w:rFonts w:ascii="Cambria" w:hAnsi="Cambria"/>
                <w:sz w:val="24"/>
                <w:szCs w:val="24"/>
              </w:rPr>
              <w:t>Smart, Sustainable Cities and Infrastructure</w:t>
            </w:r>
          </w:p>
          <w:p w14:paraId="610E2531" w14:textId="7FA2B72D" w:rsidR="0028472E" w:rsidRPr="004C62F0" w:rsidRDefault="0028472E" w:rsidP="004C62F0">
            <w:pPr>
              <w:pStyle w:val="ListParagraph"/>
              <w:numPr>
                <w:ilvl w:val="0"/>
                <w:numId w:val="1"/>
              </w:numPr>
              <w:ind w:left="463" w:hanging="426"/>
              <w:rPr>
                <w:rFonts w:ascii="Cambria" w:hAnsi="Cambria"/>
                <w:sz w:val="24"/>
                <w:szCs w:val="24"/>
              </w:rPr>
            </w:pPr>
            <w:r w:rsidRPr="004C62F0">
              <w:rPr>
                <w:rFonts w:ascii="Cambria" w:hAnsi="Cambria"/>
                <w:sz w:val="24"/>
                <w:szCs w:val="24"/>
              </w:rPr>
              <w:t>Automation in Engineering Digital Ecosystem for Engineering</w:t>
            </w:r>
          </w:p>
          <w:p w14:paraId="31277F83" w14:textId="44C1B8C3" w:rsidR="0028472E" w:rsidRPr="004C62F0" w:rsidRDefault="0028472E" w:rsidP="004C62F0">
            <w:pPr>
              <w:pStyle w:val="ListParagraph"/>
              <w:numPr>
                <w:ilvl w:val="0"/>
                <w:numId w:val="1"/>
              </w:numPr>
              <w:ind w:left="463" w:hanging="426"/>
              <w:rPr>
                <w:rFonts w:ascii="Cambria" w:hAnsi="Cambria"/>
                <w:sz w:val="24"/>
                <w:szCs w:val="24"/>
              </w:rPr>
            </w:pPr>
            <w:r w:rsidRPr="004C62F0">
              <w:rPr>
                <w:rFonts w:ascii="Cambria" w:hAnsi="Cambria"/>
                <w:sz w:val="24"/>
                <w:szCs w:val="24"/>
              </w:rPr>
              <w:t>Education and Training</w:t>
            </w:r>
          </w:p>
          <w:p w14:paraId="455CE866" w14:textId="3FE408B0" w:rsidR="0028472E" w:rsidRPr="004C62F0" w:rsidRDefault="0028472E" w:rsidP="004C62F0">
            <w:pPr>
              <w:pStyle w:val="ListParagraph"/>
              <w:numPr>
                <w:ilvl w:val="0"/>
                <w:numId w:val="1"/>
              </w:numPr>
              <w:ind w:left="463" w:hanging="426"/>
              <w:rPr>
                <w:rFonts w:ascii="Cambria" w:hAnsi="Cambria"/>
                <w:sz w:val="24"/>
                <w:szCs w:val="24"/>
              </w:rPr>
            </w:pPr>
            <w:r w:rsidRPr="004C62F0">
              <w:rPr>
                <w:rFonts w:ascii="Cambria" w:hAnsi="Cambria"/>
                <w:sz w:val="24"/>
                <w:szCs w:val="24"/>
              </w:rPr>
              <w:t>AI in Healthcare and Medicine</w:t>
            </w:r>
          </w:p>
          <w:p w14:paraId="757DFA16" w14:textId="368723FF" w:rsidR="0028472E" w:rsidRPr="004C62F0" w:rsidRDefault="0028472E" w:rsidP="004C62F0">
            <w:pPr>
              <w:pStyle w:val="ListParagraph"/>
              <w:numPr>
                <w:ilvl w:val="0"/>
                <w:numId w:val="1"/>
              </w:numPr>
              <w:ind w:left="463" w:hanging="426"/>
              <w:rPr>
                <w:rFonts w:ascii="Cambria" w:hAnsi="Cambria"/>
                <w:sz w:val="24"/>
                <w:szCs w:val="24"/>
              </w:rPr>
            </w:pPr>
            <w:r w:rsidRPr="004C62F0">
              <w:rPr>
                <w:rFonts w:ascii="Cambria" w:hAnsi="Cambria"/>
                <w:sz w:val="24"/>
                <w:szCs w:val="24"/>
              </w:rPr>
              <w:t>Smart Society</w:t>
            </w:r>
          </w:p>
          <w:p w14:paraId="22CBD59A" w14:textId="2A6E974E" w:rsidR="0028472E" w:rsidRPr="004C62F0" w:rsidRDefault="0028472E" w:rsidP="004C62F0">
            <w:pPr>
              <w:pStyle w:val="ListParagraph"/>
              <w:numPr>
                <w:ilvl w:val="0"/>
                <w:numId w:val="1"/>
              </w:numPr>
              <w:ind w:left="463" w:hanging="426"/>
              <w:rPr>
                <w:rFonts w:ascii="Cambria" w:hAnsi="Cambria"/>
                <w:sz w:val="24"/>
                <w:szCs w:val="24"/>
              </w:rPr>
            </w:pPr>
            <w:r w:rsidRPr="004C62F0">
              <w:rPr>
                <w:rFonts w:ascii="Cambria" w:hAnsi="Cambria"/>
                <w:sz w:val="24"/>
                <w:szCs w:val="24"/>
              </w:rPr>
              <w:t>Smart Farming</w:t>
            </w:r>
          </w:p>
          <w:p w14:paraId="001F86D7" w14:textId="7FC35605" w:rsidR="0028472E" w:rsidRPr="004C62F0" w:rsidRDefault="0028472E" w:rsidP="004C62F0">
            <w:pPr>
              <w:pStyle w:val="ListParagraph"/>
              <w:numPr>
                <w:ilvl w:val="0"/>
                <w:numId w:val="1"/>
              </w:numPr>
              <w:ind w:left="463" w:hanging="426"/>
              <w:rPr>
                <w:rFonts w:ascii="Cambria" w:hAnsi="Cambria"/>
                <w:sz w:val="24"/>
                <w:szCs w:val="24"/>
              </w:rPr>
            </w:pPr>
            <w:r w:rsidRPr="004C62F0">
              <w:rPr>
                <w:rFonts w:ascii="Cambria" w:hAnsi="Cambria"/>
                <w:sz w:val="24"/>
                <w:szCs w:val="24"/>
              </w:rPr>
              <w:t>3D Printing</w:t>
            </w:r>
          </w:p>
          <w:p w14:paraId="7F917473" w14:textId="6035DC78" w:rsidR="0028472E" w:rsidRPr="004C62F0" w:rsidRDefault="0028472E" w:rsidP="004C62F0">
            <w:pPr>
              <w:pStyle w:val="ListParagraph"/>
              <w:numPr>
                <w:ilvl w:val="0"/>
                <w:numId w:val="1"/>
              </w:numPr>
              <w:ind w:left="463" w:hanging="426"/>
              <w:rPr>
                <w:rFonts w:ascii="Cambria" w:hAnsi="Cambria"/>
                <w:sz w:val="24"/>
                <w:szCs w:val="24"/>
              </w:rPr>
            </w:pPr>
            <w:r w:rsidRPr="004C62F0">
              <w:rPr>
                <w:rFonts w:ascii="Cambria" w:hAnsi="Cambria"/>
                <w:sz w:val="24"/>
                <w:szCs w:val="24"/>
              </w:rPr>
              <w:t>Block chain Engineering</w:t>
            </w:r>
          </w:p>
          <w:p w14:paraId="09E79096" w14:textId="5FA2451D" w:rsidR="0028472E" w:rsidRPr="004C62F0" w:rsidRDefault="0028472E" w:rsidP="004C62F0">
            <w:pPr>
              <w:pStyle w:val="ListParagraph"/>
              <w:numPr>
                <w:ilvl w:val="0"/>
                <w:numId w:val="1"/>
              </w:numPr>
              <w:ind w:left="463" w:hanging="426"/>
              <w:rPr>
                <w:rFonts w:ascii="Cambria" w:hAnsi="Cambria"/>
                <w:sz w:val="24"/>
                <w:szCs w:val="24"/>
              </w:rPr>
            </w:pPr>
            <w:r w:rsidRPr="004C62F0">
              <w:rPr>
                <w:rFonts w:ascii="Cambria" w:hAnsi="Cambria"/>
                <w:sz w:val="24"/>
                <w:szCs w:val="24"/>
              </w:rPr>
              <w:t>Augmented Reality</w:t>
            </w:r>
          </w:p>
          <w:p w14:paraId="5CC17983" w14:textId="5B1A1B89" w:rsidR="0028472E" w:rsidRPr="004C62F0" w:rsidRDefault="0028472E" w:rsidP="004C62F0">
            <w:pPr>
              <w:pStyle w:val="ListParagraph"/>
              <w:numPr>
                <w:ilvl w:val="0"/>
                <w:numId w:val="1"/>
              </w:numPr>
              <w:ind w:left="463" w:hanging="426"/>
              <w:rPr>
                <w:rFonts w:ascii="Cambria" w:hAnsi="Cambria"/>
                <w:sz w:val="24"/>
                <w:szCs w:val="24"/>
              </w:rPr>
            </w:pPr>
            <w:r w:rsidRPr="004C62F0">
              <w:rPr>
                <w:rFonts w:ascii="Cambria" w:hAnsi="Cambria"/>
                <w:sz w:val="24"/>
                <w:szCs w:val="24"/>
              </w:rPr>
              <w:t>Virtual reality</w:t>
            </w:r>
          </w:p>
          <w:p w14:paraId="3D1AB316" w14:textId="45B7C2D9" w:rsidR="0028472E" w:rsidRPr="004C62F0" w:rsidRDefault="0028472E" w:rsidP="004C62F0">
            <w:pPr>
              <w:pStyle w:val="ListParagraph"/>
              <w:numPr>
                <w:ilvl w:val="0"/>
                <w:numId w:val="1"/>
              </w:numPr>
              <w:ind w:left="463" w:hanging="426"/>
              <w:rPr>
                <w:rFonts w:ascii="Cambria" w:hAnsi="Cambria"/>
                <w:sz w:val="24"/>
                <w:szCs w:val="24"/>
              </w:rPr>
            </w:pPr>
            <w:r w:rsidRPr="004C62F0">
              <w:rPr>
                <w:rFonts w:ascii="Cambria" w:hAnsi="Cambria"/>
                <w:sz w:val="24"/>
                <w:szCs w:val="24"/>
              </w:rPr>
              <w:t>E Healthcare</w:t>
            </w:r>
          </w:p>
          <w:p w14:paraId="109D7076" w14:textId="447E14A3" w:rsidR="0028472E" w:rsidRPr="004C62F0" w:rsidRDefault="0028472E" w:rsidP="004C62F0">
            <w:pPr>
              <w:pStyle w:val="ListParagraph"/>
              <w:numPr>
                <w:ilvl w:val="0"/>
                <w:numId w:val="1"/>
              </w:numPr>
              <w:ind w:left="463" w:hanging="426"/>
              <w:rPr>
                <w:rFonts w:ascii="Cambria" w:hAnsi="Cambria"/>
                <w:sz w:val="24"/>
                <w:szCs w:val="24"/>
              </w:rPr>
            </w:pPr>
            <w:r w:rsidRPr="004C62F0">
              <w:rPr>
                <w:rFonts w:ascii="Cambria" w:hAnsi="Cambria"/>
                <w:sz w:val="24"/>
                <w:szCs w:val="24"/>
              </w:rPr>
              <w:t>E commerce</w:t>
            </w:r>
          </w:p>
          <w:p w14:paraId="2CD9C101" w14:textId="5177CF0F" w:rsidR="0028472E" w:rsidRPr="004C62F0" w:rsidRDefault="0028472E" w:rsidP="004C62F0">
            <w:pPr>
              <w:pStyle w:val="ListParagraph"/>
              <w:numPr>
                <w:ilvl w:val="0"/>
                <w:numId w:val="1"/>
              </w:numPr>
              <w:ind w:left="463" w:hanging="426"/>
              <w:rPr>
                <w:rFonts w:ascii="Cambria" w:hAnsi="Cambria"/>
                <w:sz w:val="24"/>
                <w:szCs w:val="24"/>
              </w:rPr>
            </w:pPr>
            <w:r w:rsidRPr="004C62F0">
              <w:rPr>
                <w:rFonts w:ascii="Cambria" w:hAnsi="Cambria"/>
                <w:sz w:val="24"/>
                <w:szCs w:val="24"/>
              </w:rPr>
              <w:t>Ecosystem and infrastructure)</w:t>
            </w:r>
          </w:p>
        </w:tc>
      </w:tr>
      <w:tr w:rsidR="0028472E" w14:paraId="6ED31D67" w14:textId="77777777" w:rsidTr="00B97D42">
        <w:tc>
          <w:tcPr>
            <w:tcW w:w="569" w:type="dxa"/>
            <w:vMerge/>
          </w:tcPr>
          <w:p w14:paraId="4C6927E1" w14:textId="77777777" w:rsidR="0028472E" w:rsidRPr="00B7409E" w:rsidRDefault="0028472E" w:rsidP="00A86213">
            <w:pPr>
              <w:rPr>
                <w:rFonts w:ascii="Cambria" w:hAnsi="Cambria"/>
                <w:b/>
                <w:bCs/>
                <w:sz w:val="24"/>
                <w:szCs w:val="24"/>
              </w:rPr>
            </w:pPr>
          </w:p>
        </w:tc>
        <w:tc>
          <w:tcPr>
            <w:tcW w:w="1831" w:type="dxa"/>
            <w:vMerge/>
          </w:tcPr>
          <w:p w14:paraId="792BBDB3" w14:textId="77777777" w:rsidR="0028472E" w:rsidRPr="00A32E04" w:rsidRDefault="0028472E" w:rsidP="00A86213">
            <w:pPr>
              <w:rPr>
                <w:rFonts w:ascii="Cambria" w:hAnsi="Cambria"/>
                <w:b/>
                <w:bCs/>
                <w:sz w:val="24"/>
                <w:szCs w:val="24"/>
              </w:rPr>
            </w:pPr>
          </w:p>
        </w:tc>
        <w:tc>
          <w:tcPr>
            <w:tcW w:w="3686" w:type="dxa"/>
            <w:vMerge/>
          </w:tcPr>
          <w:p w14:paraId="38097E52" w14:textId="77777777" w:rsidR="0028472E" w:rsidRPr="009D6151" w:rsidRDefault="0028472E" w:rsidP="00973A33">
            <w:pPr>
              <w:jc w:val="both"/>
              <w:rPr>
                <w:rFonts w:ascii="Cambria" w:hAnsi="Cambria"/>
                <w:sz w:val="24"/>
                <w:szCs w:val="24"/>
              </w:rPr>
            </w:pPr>
          </w:p>
        </w:tc>
        <w:tc>
          <w:tcPr>
            <w:tcW w:w="2838" w:type="dxa"/>
          </w:tcPr>
          <w:p w14:paraId="1E196980" w14:textId="32491077" w:rsidR="0028472E" w:rsidRDefault="0028472E" w:rsidP="00A86213">
            <w:pPr>
              <w:rPr>
                <w:rFonts w:ascii="Cambria" w:hAnsi="Cambria"/>
                <w:sz w:val="24"/>
                <w:szCs w:val="24"/>
              </w:rPr>
            </w:pPr>
            <w:r w:rsidRPr="009D6151">
              <w:rPr>
                <w:rFonts w:ascii="Cambria" w:hAnsi="Cambria"/>
                <w:sz w:val="24"/>
                <w:szCs w:val="24"/>
              </w:rPr>
              <w:t>Food Processing Technology and Dairy Technology</w:t>
            </w:r>
          </w:p>
        </w:tc>
        <w:tc>
          <w:tcPr>
            <w:tcW w:w="5626" w:type="dxa"/>
          </w:tcPr>
          <w:p w14:paraId="407B59E9" w14:textId="6026D392" w:rsidR="0028472E" w:rsidRPr="007A3987" w:rsidRDefault="0028472E" w:rsidP="007A3987">
            <w:pPr>
              <w:pStyle w:val="ListParagraph"/>
              <w:numPr>
                <w:ilvl w:val="0"/>
                <w:numId w:val="34"/>
              </w:numPr>
              <w:ind w:left="458" w:hanging="426"/>
              <w:rPr>
                <w:rFonts w:ascii="Cambria" w:hAnsi="Cambria"/>
                <w:sz w:val="24"/>
                <w:szCs w:val="24"/>
              </w:rPr>
            </w:pPr>
            <w:r w:rsidRPr="007A3987">
              <w:rPr>
                <w:rFonts w:ascii="Cambria" w:hAnsi="Cambria"/>
                <w:sz w:val="24"/>
                <w:szCs w:val="24"/>
              </w:rPr>
              <w:t>Novel food processing and packaging technologies</w:t>
            </w:r>
          </w:p>
          <w:p w14:paraId="28C3D6E1" w14:textId="18F28CA6" w:rsidR="0028472E" w:rsidRPr="007A3987" w:rsidRDefault="0028472E" w:rsidP="007A3987">
            <w:pPr>
              <w:pStyle w:val="ListParagraph"/>
              <w:numPr>
                <w:ilvl w:val="0"/>
                <w:numId w:val="34"/>
              </w:numPr>
              <w:ind w:left="458" w:hanging="426"/>
              <w:rPr>
                <w:rFonts w:ascii="Cambria" w:hAnsi="Cambria"/>
                <w:sz w:val="24"/>
                <w:szCs w:val="24"/>
              </w:rPr>
            </w:pPr>
            <w:r w:rsidRPr="007A3987">
              <w:rPr>
                <w:rFonts w:ascii="Cambria" w:hAnsi="Cambria"/>
                <w:sz w:val="24"/>
                <w:szCs w:val="24"/>
              </w:rPr>
              <w:t xml:space="preserve">Functional foods, Nutrition and Nutraceuticals and </w:t>
            </w:r>
            <w:proofErr w:type="spellStart"/>
            <w:r w:rsidRPr="007A3987">
              <w:rPr>
                <w:rFonts w:ascii="Cambria" w:hAnsi="Cambria"/>
                <w:sz w:val="24"/>
                <w:szCs w:val="24"/>
              </w:rPr>
              <w:t>Bioactives</w:t>
            </w:r>
            <w:proofErr w:type="spellEnd"/>
            <w:r w:rsidRPr="007A3987">
              <w:rPr>
                <w:rFonts w:ascii="Cambria" w:hAnsi="Cambria"/>
                <w:sz w:val="24"/>
                <w:szCs w:val="24"/>
              </w:rPr>
              <w:t xml:space="preserve"> </w:t>
            </w:r>
          </w:p>
          <w:p w14:paraId="22B9D071" w14:textId="4517B0FF" w:rsidR="0028472E" w:rsidRPr="007A3987" w:rsidRDefault="0028472E" w:rsidP="007A3987">
            <w:pPr>
              <w:pStyle w:val="ListParagraph"/>
              <w:numPr>
                <w:ilvl w:val="0"/>
                <w:numId w:val="34"/>
              </w:numPr>
              <w:ind w:left="458" w:hanging="426"/>
              <w:rPr>
                <w:rFonts w:ascii="Cambria" w:hAnsi="Cambria"/>
                <w:sz w:val="24"/>
                <w:szCs w:val="24"/>
              </w:rPr>
            </w:pPr>
            <w:r w:rsidRPr="007A3987">
              <w:rPr>
                <w:rFonts w:ascii="Cambria" w:hAnsi="Cambria"/>
                <w:sz w:val="24"/>
                <w:szCs w:val="24"/>
              </w:rPr>
              <w:t xml:space="preserve">Innovation in Dairy Science and Technology </w:t>
            </w:r>
          </w:p>
          <w:p w14:paraId="02A67A32" w14:textId="7D3FAE59" w:rsidR="0028472E" w:rsidRPr="007A3987" w:rsidRDefault="0028472E" w:rsidP="007A3987">
            <w:pPr>
              <w:pStyle w:val="ListParagraph"/>
              <w:numPr>
                <w:ilvl w:val="0"/>
                <w:numId w:val="34"/>
              </w:numPr>
              <w:ind w:left="458" w:hanging="426"/>
              <w:rPr>
                <w:rFonts w:ascii="Cambria" w:hAnsi="Cambria"/>
                <w:sz w:val="24"/>
                <w:szCs w:val="24"/>
              </w:rPr>
            </w:pPr>
            <w:r w:rsidRPr="007A3987">
              <w:rPr>
                <w:rFonts w:ascii="Cambria" w:hAnsi="Cambria"/>
                <w:sz w:val="24"/>
                <w:szCs w:val="24"/>
              </w:rPr>
              <w:t xml:space="preserve">Sustainable and Green Process </w:t>
            </w:r>
          </w:p>
          <w:p w14:paraId="4FF11583" w14:textId="6F54E74C" w:rsidR="0028472E" w:rsidRPr="007A3987" w:rsidRDefault="0028472E" w:rsidP="007A3987">
            <w:pPr>
              <w:pStyle w:val="ListParagraph"/>
              <w:numPr>
                <w:ilvl w:val="0"/>
                <w:numId w:val="34"/>
              </w:numPr>
              <w:ind w:left="458" w:hanging="426"/>
              <w:rPr>
                <w:rFonts w:ascii="Cambria" w:hAnsi="Cambria"/>
                <w:sz w:val="24"/>
                <w:szCs w:val="24"/>
              </w:rPr>
            </w:pPr>
            <w:r w:rsidRPr="007A3987">
              <w:rPr>
                <w:rFonts w:ascii="Cambria" w:hAnsi="Cambria"/>
                <w:sz w:val="24"/>
                <w:szCs w:val="24"/>
              </w:rPr>
              <w:t>Materials Science, Biochemical and Environmental Engineering</w:t>
            </w:r>
          </w:p>
        </w:tc>
      </w:tr>
      <w:tr w:rsidR="0028472E" w14:paraId="4F8A616B" w14:textId="77777777" w:rsidTr="00B97D42">
        <w:tc>
          <w:tcPr>
            <w:tcW w:w="569" w:type="dxa"/>
            <w:vMerge/>
          </w:tcPr>
          <w:p w14:paraId="312BD0D8" w14:textId="77777777" w:rsidR="0028472E" w:rsidRPr="00B7409E" w:rsidRDefault="0028472E" w:rsidP="00A86213">
            <w:pPr>
              <w:rPr>
                <w:rFonts w:ascii="Cambria" w:hAnsi="Cambria"/>
                <w:b/>
                <w:bCs/>
                <w:sz w:val="24"/>
                <w:szCs w:val="24"/>
              </w:rPr>
            </w:pPr>
          </w:p>
        </w:tc>
        <w:tc>
          <w:tcPr>
            <w:tcW w:w="1831" w:type="dxa"/>
            <w:vMerge/>
          </w:tcPr>
          <w:p w14:paraId="78F7B832" w14:textId="77777777" w:rsidR="0028472E" w:rsidRPr="00A32E04" w:rsidRDefault="0028472E" w:rsidP="00A86213">
            <w:pPr>
              <w:rPr>
                <w:rFonts w:ascii="Cambria" w:hAnsi="Cambria"/>
                <w:b/>
                <w:bCs/>
                <w:sz w:val="24"/>
                <w:szCs w:val="24"/>
              </w:rPr>
            </w:pPr>
          </w:p>
        </w:tc>
        <w:tc>
          <w:tcPr>
            <w:tcW w:w="3686" w:type="dxa"/>
            <w:vMerge/>
          </w:tcPr>
          <w:p w14:paraId="31C7791A" w14:textId="77777777" w:rsidR="0028472E" w:rsidRPr="00725ABB" w:rsidRDefault="0028472E" w:rsidP="00973A33">
            <w:pPr>
              <w:jc w:val="both"/>
              <w:rPr>
                <w:rFonts w:ascii="Cambria" w:hAnsi="Cambria"/>
                <w:sz w:val="24"/>
                <w:szCs w:val="24"/>
              </w:rPr>
            </w:pPr>
          </w:p>
        </w:tc>
        <w:tc>
          <w:tcPr>
            <w:tcW w:w="2838" w:type="dxa"/>
          </w:tcPr>
          <w:p w14:paraId="52624C2D" w14:textId="5F3FE881" w:rsidR="0028472E" w:rsidRDefault="0028472E" w:rsidP="00A86213">
            <w:pPr>
              <w:rPr>
                <w:rFonts w:ascii="Cambria" w:hAnsi="Cambria"/>
                <w:sz w:val="24"/>
                <w:szCs w:val="24"/>
              </w:rPr>
            </w:pPr>
            <w:r w:rsidRPr="00725ABB">
              <w:rPr>
                <w:rFonts w:ascii="Cambria" w:hAnsi="Cambria"/>
                <w:sz w:val="24"/>
                <w:szCs w:val="24"/>
              </w:rPr>
              <w:t>Computer Engineering and Information Technology</w:t>
            </w:r>
          </w:p>
        </w:tc>
        <w:tc>
          <w:tcPr>
            <w:tcW w:w="5626" w:type="dxa"/>
          </w:tcPr>
          <w:p w14:paraId="213D4031" w14:textId="58C685A5" w:rsidR="0028472E" w:rsidRPr="007A3987" w:rsidRDefault="0028472E" w:rsidP="007A3987">
            <w:pPr>
              <w:pStyle w:val="ListParagraph"/>
              <w:numPr>
                <w:ilvl w:val="0"/>
                <w:numId w:val="35"/>
              </w:numPr>
              <w:ind w:left="458" w:hanging="426"/>
              <w:rPr>
                <w:rFonts w:ascii="Cambria" w:hAnsi="Cambria"/>
                <w:sz w:val="24"/>
                <w:szCs w:val="24"/>
              </w:rPr>
            </w:pPr>
            <w:r w:rsidRPr="007A3987">
              <w:rPr>
                <w:rFonts w:ascii="Cambria" w:hAnsi="Cambria"/>
                <w:sz w:val="24"/>
                <w:szCs w:val="24"/>
              </w:rPr>
              <w:t xml:space="preserve">Computer Science and Geoinformatics </w:t>
            </w:r>
          </w:p>
          <w:p w14:paraId="003E2798" w14:textId="18F4B410" w:rsidR="0028472E" w:rsidRPr="007A3987" w:rsidRDefault="0028472E" w:rsidP="007A3987">
            <w:pPr>
              <w:pStyle w:val="ListParagraph"/>
              <w:numPr>
                <w:ilvl w:val="0"/>
                <w:numId w:val="35"/>
              </w:numPr>
              <w:ind w:left="458" w:hanging="426"/>
              <w:rPr>
                <w:rFonts w:ascii="Cambria" w:hAnsi="Cambria"/>
                <w:sz w:val="24"/>
                <w:szCs w:val="24"/>
              </w:rPr>
            </w:pPr>
            <w:r w:rsidRPr="007A3987">
              <w:rPr>
                <w:rFonts w:ascii="Cambria" w:hAnsi="Cambria"/>
                <w:sz w:val="24"/>
                <w:szCs w:val="24"/>
              </w:rPr>
              <w:t xml:space="preserve">Neural Informatics, Machine learning and Deep Learning </w:t>
            </w:r>
          </w:p>
          <w:p w14:paraId="6617E259" w14:textId="7A5D30CE" w:rsidR="0028472E" w:rsidRPr="007A3987" w:rsidRDefault="0028472E" w:rsidP="007A3987">
            <w:pPr>
              <w:pStyle w:val="ListParagraph"/>
              <w:numPr>
                <w:ilvl w:val="0"/>
                <w:numId w:val="35"/>
              </w:numPr>
              <w:ind w:left="458" w:hanging="426"/>
              <w:rPr>
                <w:rFonts w:ascii="Cambria" w:hAnsi="Cambria"/>
                <w:sz w:val="24"/>
                <w:szCs w:val="24"/>
              </w:rPr>
            </w:pPr>
            <w:r w:rsidRPr="007A3987">
              <w:rPr>
                <w:rFonts w:ascii="Cambria" w:hAnsi="Cambria"/>
                <w:sz w:val="24"/>
                <w:szCs w:val="24"/>
              </w:rPr>
              <w:t xml:space="preserve">Intelligent system and Automation </w:t>
            </w:r>
          </w:p>
          <w:p w14:paraId="4037414F" w14:textId="39809F82" w:rsidR="0028472E" w:rsidRPr="007A3987" w:rsidRDefault="0028472E" w:rsidP="007A3987">
            <w:pPr>
              <w:pStyle w:val="ListParagraph"/>
              <w:numPr>
                <w:ilvl w:val="0"/>
                <w:numId w:val="35"/>
              </w:numPr>
              <w:ind w:left="458" w:hanging="426"/>
              <w:rPr>
                <w:rFonts w:ascii="Cambria" w:hAnsi="Cambria"/>
                <w:sz w:val="24"/>
                <w:szCs w:val="24"/>
              </w:rPr>
            </w:pPr>
            <w:r w:rsidRPr="007A3987">
              <w:rPr>
                <w:rFonts w:ascii="Cambria" w:hAnsi="Cambria"/>
                <w:sz w:val="24"/>
                <w:szCs w:val="24"/>
              </w:rPr>
              <w:t xml:space="preserve">Big data, Distributed and Cloud Computing </w:t>
            </w:r>
          </w:p>
          <w:p w14:paraId="54DD1EAE" w14:textId="0EDC2BD8" w:rsidR="0028472E" w:rsidRPr="007A3987" w:rsidRDefault="0028472E" w:rsidP="007A3987">
            <w:pPr>
              <w:pStyle w:val="ListParagraph"/>
              <w:numPr>
                <w:ilvl w:val="0"/>
                <w:numId w:val="35"/>
              </w:numPr>
              <w:ind w:left="458" w:hanging="426"/>
              <w:rPr>
                <w:rFonts w:ascii="Cambria" w:hAnsi="Cambria"/>
                <w:sz w:val="24"/>
                <w:szCs w:val="24"/>
              </w:rPr>
            </w:pPr>
            <w:r w:rsidRPr="007A3987">
              <w:rPr>
                <w:rFonts w:ascii="Cambria" w:hAnsi="Cambria"/>
                <w:sz w:val="24"/>
                <w:szCs w:val="24"/>
              </w:rPr>
              <w:t xml:space="preserve">Ubiquitous computing, Networking and Cyber Security </w:t>
            </w:r>
          </w:p>
          <w:p w14:paraId="03CCD842" w14:textId="3834FE0B" w:rsidR="0028472E" w:rsidRPr="007A3987" w:rsidRDefault="0028472E" w:rsidP="007A3987">
            <w:pPr>
              <w:pStyle w:val="ListParagraph"/>
              <w:numPr>
                <w:ilvl w:val="0"/>
                <w:numId w:val="35"/>
              </w:numPr>
              <w:ind w:left="458" w:hanging="426"/>
              <w:rPr>
                <w:rFonts w:ascii="Cambria" w:hAnsi="Cambria"/>
                <w:sz w:val="24"/>
                <w:szCs w:val="24"/>
              </w:rPr>
            </w:pPr>
            <w:r w:rsidRPr="007A3987">
              <w:rPr>
                <w:rFonts w:ascii="Cambria" w:hAnsi="Cambria"/>
                <w:sz w:val="24"/>
                <w:szCs w:val="24"/>
              </w:rPr>
              <w:t xml:space="preserve">Data Science and Engineering </w:t>
            </w:r>
          </w:p>
          <w:p w14:paraId="2011377C" w14:textId="71298F3F" w:rsidR="0028472E" w:rsidRPr="007A3987" w:rsidRDefault="0028472E" w:rsidP="007A3987">
            <w:pPr>
              <w:pStyle w:val="ListParagraph"/>
              <w:numPr>
                <w:ilvl w:val="0"/>
                <w:numId w:val="35"/>
              </w:numPr>
              <w:ind w:left="458" w:hanging="426"/>
              <w:rPr>
                <w:rFonts w:ascii="Cambria" w:hAnsi="Cambria"/>
                <w:sz w:val="24"/>
                <w:szCs w:val="24"/>
              </w:rPr>
            </w:pPr>
            <w:r w:rsidRPr="007A3987">
              <w:rPr>
                <w:rFonts w:ascii="Cambria" w:hAnsi="Cambria"/>
                <w:sz w:val="24"/>
                <w:szCs w:val="24"/>
              </w:rPr>
              <w:t>IoT and Futuristic Technologies</w:t>
            </w:r>
          </w:p>
        </w:tc>
      </w:tr>
      <w:tr w:rsidR="0028472E" w14:paraId="3A1EB7BE" w14:textId="77777777" w:rsidTr="00B97D42">
        <w:tc>
          <w:tcPr>
            <w:tcW w:w="569" w:type="dxa"/>
            <w:vMerge/>
          </w:tcPr>
          <w:p w14:paraId="372A5BDD" w14:textId="4574A0EB" w:rsidR="0028472E" w:rsidRPr="00B7409E" w:rsidRDefault="0028472E" w:rsidP="0066515F">
            <w:pPr>
              <w:rPr>
                <w:rFonts w:ascii="Cambria" w:hAnsi="Cambria"/>
                <w:b/>
                <w:bCs/>
                <w:sz w:val="24"/>
                <w:szCs w:val="24"/>
              </w:rPr>
            </w:pPr>
          </w:p>
        </w:tc>
        <w:tc>
          <w:tcPr>
            <w:tcW w:w="1831" w:type="dxa"/>
            <w:vMerge/>
          </w:tcPr>
          <w:p w14:paraId="6F12F2AB" w14:textId="414D16E8" w:rsidR="0028472E" w:rsidRPr="00A32E04" w:rsidRDefault="0028472E" w:rsidP="0066515F">
            <w:pPr>
              <w:rPr>
                <w:rFonts w:ascii="Cambria" w:hAnsi="Cambria"/>
                <w:b/>
                <w:bCs/>
                <w:sz w:val="24"/>
                <w:szCs w:val="24"/>
              </w:rPr>
            </w:pPr>
          </w:p>
        </w:tc>
        <w:tc>
          <w:tcPr>
            <w:tcW w:w="3686" w:type="dxa"/>
            <w:vMerge/>
          </w:tcPr>
          <w:p w14:paraId="0B2CE0B5" w14:textId="77777777" w:rsidR="0028472E" w:rsidRPr="0066515F" w:rsidRDefault="0028472E" w:rsidP="00973A33">
            <w:pPr>
              <w:jc w:val="both"/>
              <w:rPr>
                <w:rFonts w:ascii="Cambria" w:hAnsi="Cambria"/>
                <w:sz w:val="24"/>
                <w:szCs w:val="24"/>
              </w:rPr>
            </w:pPr>
          </w:p>
        </w:tc>
        <w:tc>
          <w:tcPr>
            <w:tcW w:w="2838" w:type="dxa"/>
          </w:tcPr>
          <w:p w14:paraId="44F46B9A" w14:textId="4C7DA4EC" w:rsidR="0028472E" w:rsidRDefault="0028472E" w:rsidP="0066515F">
            <w:pPr>
              <w:rPr>
                <w:rFonts w:ascii="Cambria" w:hAnsi="Cambria"/>
                <w:sz w:val="24"/>
                <w:szCs w:val="24"/>
              </w:rPr>
            </w:pPr>
            <w:r w:rsidRPr="0066515F">
              <w:rPr>
                <w:rFonts w:ascii="Cambria" w:hAnsi="Cambria"/>
                <w:sz w:val="24"/>
                <w:szCs w:val="24"/>
              </w:rPr>
              <w:t>Chemical Engineering</w:t>
            </w:r>
          </w:p>
        </w:tc>
        <w:tc>
          <w:tcPr>
            <w:tcW w:w="5626" w:type="dxa"/>
          </w:tcPr>
          <w:p w14:paraId="3EC8CB90" w14:textId="77777777" w:rsidR="0028472E" w:rsidRPr="004C62F0" w:rsidRDefault="0028472E" w:rsidP="004C62F0">
            <w:pPr>
              <w:pStyle w:val="ListParagraph"/>
              <w:numPr>
                <w:ilvl w:val="0"/>
                <w:numId w:val="2"/>
              </w:numPr>
              <w:ind w:left="463" w:hanging="426"/>
              <w:rPr>
                <w:rFonts w:ascii="Cambria" w:hAnsi="Cambria"/>
                <w:sz w:val="24"/>
                <w:szCs w:val="24"/>
              </w:rPr>
            </w:pPr>
            <w:r w:rsidRPr="004C62F0">
              <w:rPr>
                <w:rFonts w:ascii="Cambria" w:hAnsi="Cambria"/>
                <w:sz w:val="24"/>
                <w:szCs w:val="24"/>
              </w:rPr>
              <w:t xml:space="preserve">Chemical Engineering fundamentals, </w:t>
            </w:r>
          </w:p>
          <w:p w14:paraId="0EDCC075" w14:textId="77777777" w:rsidR="0028472E" w:rsidRPr="004C62F0" w:rsidRDefault="0028472E" w:rsidP="004C62F0">
            <w:pPr>
              <w:pStyle w:val="ListParagraph"/>
              <w:numPr>
                <w:ilvl w:val="0"/>
                <w:numId w:val="2"/>
              </w:numPr>
              <w:ind w:left="463" w:hanging="426"/>
              <w:rPr>
                <w:rFonts w:ascii="Cambria" w:hAnsi="Cambria"/>
                <w:sz w:val="24"/>
                <w:szCs w:val="24"/>
              </w:rPr>
            </w:pPr>
            <w:r w:rsidRPr="004C62F0">
              <w:rPr>
                <w:rFonts w:ascii="Cambria" w:hAnsi="Cambria"/>
                <w:sz w:val="24"/>
                <w:szCs w:val="24"/>
              </w:rPr>
              <w:lastRenderedPageBreak/>
              <w:t xml:space="preserve">Waste and water treatments, </w:t>
            </w:r>
          </w:p>
          <w:p w14:paraId="5A63D6ED" w14:textId="77777777" w:rsidR="0028472E" w:rsidRPr="004C62F0" w:rsidRDefault="0028472E" w:rsidP="004C62F0">
            <w:pPr>
              <w:pStyle w:val="ListParagraph"/>
              <w:numPr>
                <w:ilvl w:val="0"/>
                <w:numId w:val="2"/>
              </w:numPr>
              <w:ind w:left="463" w:hanging="426"/>
              <w:rPr>
                <w:rFonts w:ascii="Cambria" w:hAnsi="Cambria"/>
                <w:sz w:val="24"/>
                <w:szCs w:val="24"/>
              </w:rPr>
            </w:pPr>
            <w:r w:rsidRPr="004C62F0">
              <w:rPr>
                <w:rFonts w:ascii="Cambria" w:hAnsi="Cambria"/>
                <w:sz w:val="24"/>
                <w:szCs w:val="24"/>
              </w:rPr>
              <w:t xml:space="preserve">Process Intensification and Novel separation technologies, </w:t>
            </w:r>
          </w:p>
          <w:p w14:paraId="04B48C8A" w14:textId="77777777" w:rsidR="0028472E" w:rsidRPr="004C62F0" w:rsidRDefault="0028472E" w:rsidP="004C62F0">
            <w:pPr>
              <w:pStyle w:val="ListParagraph"/>
              <w:numPr>
                <w:ilvl w:val="0"/>
                <w:numId w:val="2"/>
              </w:numPr>
              <w:ind w:left="463" w:hanging="426"/>
              <w:rPr>
                <w:rFonts w:ascii="Cambria" w:hAnsi="Cambria"/>
                <w:sz w:val="24"/>
                <w:szCs w:val="24"/>
              </w:rPr>
            </w:pPr>
            <w:r w:rsidRPr="004C62F0">
              <w:rPr>
                <w:rFonts w:ascii="Cambria" w:hAnsi="Cambria"/>
                <w:sz w:val="24"/>
                <w:szCs w:val="24"/>
              </w:rPr>
              <w:t xml:space="preserve">Process System, </w:t>
            </w:r>
          </w:p>
          <w:p w14:paraId="5BCB3B37" w14:textId="77777777" w:rsidR="0028472E" w:rsidRPr="004C62F0" w:rsidRDefault="0028472E" w:rsidP="004C62F0">
            <w:pPr>
              <w:pStyle w:val="ListParagraph"/>
              <w:numPr>
                <w:ilvl w:val="0"/>
                <w:numId w:val="2"/>
              </w:numPr>
              <w:ind w:left="463" w:hanging="426"/>
              <w:rPr>
                <w:rFonts w:ascii="Cambria" w:hAnsi="Cambria"/>
                <w:sz w:val="24"/>
                <w:szCs w:val="24"/>
              </w:rPr>
            </w:pPr>
            <w:r w:rsidRPr="004C62F0">
              <w:rPr>
                <w:rFonts w:ascii="Cambria" w:hAnsi="Cambria"/>
                <w:sz w:val="24"/>
                <w:szCs w:val="24"/>
              </w:rPr>
              <w:t xml:space="preserve">Instrumentation and control, </w:t>
            </w:r>
          </w:p>
          <w:p w14:paraId="34B09FDA" w14:textId="77777777" w:rsidR="0028472E" w:rsidRPr="004C62F0" w:rsidRDefault="0028472E" w:rsidP="004C62F0">
            <w:pPr>
              <w:pStyle w:val="ListParagraph"/>
              <w:numPr>
                <w:ilvl w:val="0"/>
                <w:numId w:val="2"/>
              </w:numPr>
              <w:ind w:left="463" w:hanging="426"/>
              <w:rPr>
                <w:rFonts w:ascii="Cambria" w:hAnsi="Cambria"/>
                <w:sz w:val="24"/>
                <w:szCs w:val="24"/>
              </w:rPr>
            </w:pPr>
            <w:r w:rsidRPr="004C62F0">
              <w:rPr>
                <w:rFonts w:ascii="Cambria" w:hAnsi="Cambria"/>
                <w:sz w:val="24"/>
                <w:szCs w:val="24"/>
              </w:rPr>
              <w:t xml:space="preserve">Biomass utilization and Bioenergy, </w:t>
            </w:r>
          </w:p>
          <w:p w14:paraId="1EC1D156" w14:textId="77777777" w:rsidR="0028472E" w:rsidRPr="004C62F0" w:rsidRDefault="0028472E" w:rsidP="004C62F0">
            <w:pPr>
              <w:pStyle w:val="ListParagraph"/>
              <w:numPr>
                <w:ilvl w:val="0"/>
                <w:numId w:val="2"/>
              </w:numPr>
              <w:ind w:left="463" w:hanging="426"/>
              <w:rPr>
                <w:rFonts w:ascii="Cambria" w:hAnsi="Cambria"/>
                <w:sz w:val="24"/>
                <w:szCs w:val="24"/>
              </w:rPr>
            </w:pPr>
            <w:r w:rsidRPr="004C62F0">
              <w:rPr>
                <w:rFonts w:ascii="Cambria" w:hAnsi="Cambria"/>
                <w:sz w:val="24"/>
                <w:szCs w:val="24"/>
              </w:rPr>
              <w:t xml:space="preserve">Green Chemistry and Technology, </w:t>
            </w:r>
          </w:p>
          <w:p w14:paraId="6FD0D8EC" w14:textId="058C733A" w:rsidR="0028472E" w:rsidRPr="004C62F0" w:rsidRDefault="0028472E" w:rsidP="004C62F0">
            <w:pPr>
              <w:pStyle w:val="ListParagraph"/>
              <w:numPr>
                <w:ilvl w:val="0"/>
                <w:numId w:val="2"/>
              </w:numPr>
              <w:ind w:left="463" w:hanging="426"/>
              <w:rPr>
                <w:rFonts w:ascii="Cambria" w:hAnsi="Cambria"/>
                <w:sz w:val="24"/>
                <w:szCs w:val="24"/>
              </w:rPr>
            </w:pPr>
            <w:r w:rsidRPr="004C62F0">
              <w:rPr>
                <w:rFonts w:ascii="Cambria" w:hAnsi="Cambria"/>
                <w:sz w:val="24"/>
                <w:szCs w:val="24"/>
              </w:rPr>
              <w:t>Mathematical Modelling in Chemical Engineering</w:t>
            </w:r>
          </w:p>
        </w:tc>
      </w:tr>
      <w:tr w:rsidR="0028472E" w14:paraId="05036E7B" w14:textId="77777777" w:rsidTr="00B97D42">
        <w:tc>
          <w:tcPr>
            <w:tcW w:w="569" w:type="dxa"/>
            <w:vMerge w:val="restart"/>
          </w:tcPr>
          <w:p w14:paraId="72A9B40D" w14:textId="1B027D2E" w:rsidR="0028472E" w:rsidRPr="00B7409E" w:rsidRDefault="0028472E" w:rsidP="0066515F">
            <w:pPr>
              <w:rPr>
                <w:rFonts w:ascii="Cambria" w:hAnsi="Cambria"/>
                <w:b/>
                <w:bCs/>
                <w:sz w:val="24"/>
                <w:szCs w:val="24"/>
              </w:rPr>
            </w:pPr>
            <w:r w:rsidRPr="00B7409E">
              <w:rPr>
                <w:rFonts w:ascii="Cambria" w:hAnsi="Cambria"/>
                <w:b/>
                <w:bCs/>
                <w:sz w:val="24"/>
                <w:szCs w:val="24"/>
              </w:rPr>
              <w:lastRenderedPageBreak/>
              <w:t>2</w:t>
            </w:r>
          </w:p>
        </w:tc>
        <w:tc>
          <w:tcPr>
            <w:tcW w:w="1831" w:type="dxa"/>
            <w:vMerge w:val="restart"/>
          </w:tcPr>
          <w:p w14:paraId="736D38CD" w14:textId="49890B3A" w:rsidR="0028472E" w:rsidRPr="00A32E04" w:rsidRDefault="0028472E" w:rsidP="0066515F">
            <w:pPr>
              <w:rPr>
                <w:rFonts w:ascii="Cambria" w:hAnsi="Cambria"/>
                <w:b/>
                <w:bCs/>
                <w:sz w:val="24"/>
                <w:szCs w:val="24"/>
              </w:rPr>
            </w:pPr>
            <w:r w:rsidRPr="00A32E04">
              <w:rPr>
                <w:rFonts w:ascii="Cambria" w:hAnsi="Cambria"/>
                <w:b/>
                <w:bCs/>
                <w:sz w:val="24"/>
                <w:szCs w:val="24"/>
              </w:rPr>
              <w:t>Science</w:t>
            </w:r>
          </w:p>
        </w:tc>
        <w:tc>
          <w:tcPr>
            <w:tcW w:w="3686" w:type="dxa"/>
            <w:vMerge w:val="restart"/>
          </w:tcPr>
          <w:p w14:paraId="16DBE4C5" w14:textId="541780D4" w:rsidR="0028472E" w:rsidRPr="00F55845" w:rsidRDefault="0028472E" w:rsidP="00973A33">
            <w:pPr>
              <w:jc w:val="both"/>
              <w:rPr>
                <w:rFonts w:ascii="Cambria" w:hAnsi="Cambria"/>
                <w:sz w:val="24"/>
                <w:szCs w:val="24"/>
              </w:rPr>
            </w:pPr>
            <w:r w:rsidRPr="00626780">
              <w:rPr>
                <w:rFonts w:ascii="Cambria" w:hAnsi="Cambria"/>
                <w:sz w:val="24"/>
                <w:szCs w:val="24"/>
              </w:rPr>
              <w:t xml:space="preserve">Innovations and scientific research heavily rely on breakthrough discoveries. The breakthrough achievements in any field requires a collaborative and integrated synergy among all the disciplines of science. The seemingly different disciplines of science have very thin lines of demarcation among them and they largely reconcile and strengthen the knowledge base of one another. </w:t>
            </w:r>
            <w:r>
              <w:rPr>
                <w:rFonts w:ascii="Cambria" w:hAnsi="Cambria"/>
                <w:sz w:val="24"/>
                <w:szCs w:val="24"/>
              </w:rPr>
              <w:t>R</w:t>
            </w:r>
            <w:r w:rsidRPr="00626780">
              <w:rPr>
                <w:rFonts w:ascii="Cambria" w:hAnsi="Cambria"/>
                <w:sz w:val="24"/>
                <w:szCs w:val="24"/>
              </w:rPr>
              <w:t>esearchers have started realizing the benefits of working together across traditional disciplinary lines. Interdisciplinary</w:t>
            </w:r>
            <w:r w:rsidR="007D353C">
              <w:rPr>
                <w:rFonts w:ascii="Cambria" w:hAnsi="Cambria"/>
                <w:sz w:val="24"/>
                <w:szCs w:val="24"/>
              </w:rPr>
              <w:t xml:space="preserve"> </w:t>
            </w:r>
            <w:r w:rsidRPr="00626780">
              <w:rPr>
                <w:rFonts w:ascii="Cambria" w:hAnsi="Cambria"/>
                <w:sz w:val="24"/>
                <w:szCs w:val="24"/>
              </w:rPr>
              <w:t xml:space="preserve">collaborations have fostered creativity, innovation, and promote out-of-the-box thinking. They have resulted into combining diverse perspectives, methodologies, and </w:t>
            </w:r>
            <w:r w:rsidRPr="00626780">
              <w:rPr>
                <w:rFonts w:ascii="Cambria" w:hAnsi="Cambria"/>
                <w:sz w:val="24"/>
                <w:szCs w:val="24"/>
              </w:rPr>
              <w:lastRenderedPageBreak/>
              <w:t>approaches, enabling scientists to tackle complex problems with greater effectiveness. Such synergy among the different fields like Chemical Sciences, Physical Sciences, Biological and Environmental Sciences as well as Mathematical Sciences have advantages like Enhanced problem-solving skills and strategies, provide opportunities for breakthrough discoveries through the integration of diverse interests and expertise and the augmentation of the pace of scientific progress</w:t>
            </w:r>
            <w:r w:rsidR="00A87851">
              <w:rPr>
                <w:rFonts w:ascii="Cambria" w:hAnsi="Cambria"/>
                <w:sz w:val="24"/>
                <w:szCs w:val="24"/>
              </w:rPr>
              <w:t xml:space="preserve"> leading to  the accomplishment of sustainable development</w:t>
            </w:r>
            <w:r w:rsidRPr="00626780">
              <w:rPr>
                <w:rFonts w:ascii="Cambria" w:hAnsi="Cambria"/>
                <w:sz w:val="24"/>
                <w:szCs w:val="24"/>
              </w:rPr>
              <w:t>.</w:t>
            </w:r>
          </w:p>
        </w:tc>
        <w:tc>
          <w:tcPr>
            <w:tcW w:w="2838" w:type="dxa"/>
          </w:tcPr>
          <w:p w14:paraId="402907D5" w14:textId="5D5166A6" w:rsidR="0028472E" w:rsidRDefault="0028472E" w:rsidP="0066515F">
            <w:pPr>
              <w:rPr>
                <w:rFonts w:ascii="Cambria" w:hAnsi="Cambria"/>
                <w:sz w:val="24"/>
                <w:szCs w:val="24"/>
              </w:rPr>
            </w:pPr>
            <w:r w:rsidRPr="00F55845">
              <w:rPr>
                <w:rFonts w:ascii="Cambria" w:hAnsi="Cambria"/>
                <w:sz w:val="24"/>
                <w:szCs w:val="24"/>
              </w:rPr>
              <w:lastRenderedPageBreak/>
              <w:t>Biological and Environmental Science</w:t>
            </w:r>
          </w:p>
        </w:tc>
        <w:tc>
          <w:tcPr>
            <w:tcW w:w="5626" w:type="dxa"/>
          </w:tcPr>
          <w:p w14:paraId="79FC7B9F" w14:textId="77777777" w:rsidR="0028472E" w:rsidRPr="00F55845" w:rsidRDefault="0028472E" w:rsidP="00F55845">
            <w:pPr>
              <w:pStyle w:val="ListParagraph"/>
              <w:numPr>
                <w:ilvl w:val="0"/>
                <w:numId w:val="3"/>
              </w:numPr>
              <w:ind w:left="463" w:hanging="463"/>
              <w:rPr>
                <w:rFonts w:ascii="Cambria" w:hAnsi="Cambria"/>
                <w:sz w:val="24"/>
                <w:szCs w:val="24"/>
              </w:rPr>
            </w:pPr>
            <w:r w:rsidRPr="00F55845">
              <w:rPr>
                <w:rFonts w:ascii="Cambria" w:hAnsi="Cambria"/>
                <w:sz w:val="24"/>
                <w:szCs w:val="24"/>
              </w:rPr>
              <w:t>Biotechnology</w:t>
            </w:r>
          </w:p>
          <w:p w14:paraId="661F8B5B" w14:textId="77777777" w:rsidR="0028472E" w:rsidRPr="00F55845" w:rsidRDefault="0028472E" w:rsidP="00F55845">
            <w:pPr>
              <w:pStyle w:val="ListParagraph"/>
              <w:numPr>
                <w:ilvl w:val="0"/>
                <w:numId w:val="3"/>
              </w:numPr>
              <w:ind w:left="463" w:hanging="463"/>
              <w:rPr>
                <w:rFonts w:ascii="Cambria" w:hAnsi="Cambria"/>
                <w:sz w:val="24"/>
                <w:szCs w:val="24"/>
              </w:rPr>
            </w:pPr>
            <w:r w:rsidRPr="00F55845">
              <w:rPr>
                <w:rFonts w:ascii="Cambria" w:hAnsi="Cambria"/>
                <w:sz w:val="24"/>
                <w:szCs w:val="24"/>
              </w:rPr>
              <w:t>Microbiology</w:t>
            </w:r>
          </w:p>
          <w:p w14:paraId="633200FE" w14:textId="77777777" w:rsidR="0028472E" w:rsidRPr="00F55845" w:rsidRDefault="0028472E" w:rsidP="00F55845">
            <w:pPr>
              <w:pStyle w:val="ListParagraph"/>
              <w:numPr>
                <w:ilvl w:val="0"/>
                <w:numId w:val="3"/>
              </w:numPr>
              <w:ind w:left="463" w:hanging="463"/>
              <w:rPr>
                <w:rFonts w:ascii="Cambria" w:hAnsi="Cambria"/>
                <w:sz w:val="24"/>
                <w:szCs w:val="24"/>
              </w:rPr>
            </w:pPr>
            <w:r w:rsidRPr="00F55845">
              <w:rPr>
                <w:rFonts w:ascii="Cambria" w:hAnsi="Cambria"/>
                <w:sz w:val="24"/>
                <w:szCs w:val="24"/>
              </w:rPr>
              <w:t>Genetics</w:t>
            </w:r>
          </w:p>
          <w:p w14:paraId="105CEF70" w14:textId="77777777" w:rsidR="0028472E" w:rsidRPr="00F55845" w:rsidRDefault="0028472E" w:rsidP="00F55845">
            <w:pPr>
              <w:pStyle w:val="ListParagraph"/>
              <w:numPr>
                <w:ilvl w:val="0"/>
                <w:numId w:val="3"/>
              </w:numPr>
              <w:ind w:left="463" w:hanging="463"/>
              <w:rPr>
                <w:rFonts w:ascii="Cambria" w:hAnsi="Cambria"/>
                <w:sz w:val="24"/>
                <w:szCs w:val="24"/>
              </w:rPr>
            </w:pPr>
            <w:r w:rsidRPr="00F55845">
              <w:rPr>
                <w:rFonts w:ascii="Cambria" w:hAnsi="Cambria"/>
                <w:sz w:val="24"/>
                <w:szCs w:val="24"/>
              </w:rPr>
              <w:t>Biochemistry</w:t>
            </w:r>
          </w:p>
          <w:p w14:paraId="585A4306" w14:textId="77777777" w:rsidR="0028472E" w:rsidRPr="00F55845" w:rsidRDefault="0028472E" w:rsidP="00F55845">
            <w:pPr>
              <w:pStyle w:val="ListParagraph"/>
              <w:numPr>
                <w:ilvl w:val="0"/>
                <w:numId w:val="3"/>
              </w:numPr>
              <w:ind w:left="463" w:hanging="463"/>
              <w:rPr>
                <w:rFonts w:ascii="Cambria" w:hAnsi="Cambria"/>
                <w:sz w:val="24"/>
                <w:szCs w:val="24"/>
              </w:rPr>
            </w:pPr>
            <w:r w:rsidRPr="00F55845">
              <w:rPr>
                <w:rFonts w:ascii="Cambria" w:hAnsi="Cambria"/>
                <w:sz w:val="24"/>
                <w:szCs w:val="24"/>
              </w:rPr>
              <w:t>Plant Science</w:t>
            </w:r>
          </w:p>
          <w:p w14:paraId="19CA24E2" w14:textId="77777777" w:rsidR="0028472E" w:rsidRPr="00F55845" w:rsidRDefault="0028472E" w:rsidP="00F55845">
            <w:pPr>
              <w:pStyle w:val="ListParagraph"/>
              <w:numPr>
                <w:ilvl w:val="0"/>
                <w:numId w:val="3"/>
              </w:numPr>
              <w:ind w:left="463" w:hanging="463"/>
              <w:rPr>
                <w:rFonts w:ascii="Cambria" w:hAnsi="Cambria"/>
                <w:sz w:val="24"/>
                <w:szCs w:val="24"/>
              </w:rPr>
            </w:pPr>
            <w:r w:rsidRPr="00F55845">
              <w:rPr>
                <w:rFonts w:ascii="Cambria" w:hAnsi="Cambria"/>
                <w:sz w:val="24"/>
                <w:szCs w:val="24"/>
              </w:rPr>
              <w:t>Animal Science</w:t>
            </w:r>
          </w:p>
          <w:p w14:paraId="7AF5B48F" w14:textId="77777777" w:rsidR="0028472E" w:rsidRPr="00F55845" w:rsidRDefault="0028472E" w:rsidP="00F55845">
            <w:pPr>
              <w:pStyle w:val="ListParagraph"/>
              <w:numPr>
                <w:ilvl w:val="0"/>
                <w:numId w:val="3"/>
              </w:numPr>
              <w:ind w:left="463" w:hanging="463"/>
              <w:rPr>
                <w:rFonts w:ascii="Cambria" w:hAnsi="Cambria"/>
                <w:sz w:val="24"/>
                <w:szCs w:val="24"/>
              </w:rPr>
            </w:pPr>
            <w:r w:rsidRPr="00F55845">
              <w:rPr>
                <w:rFonts w:ascii="Cambria" w:hAnsi="Cambria"/>
                <w:sz w:val="24"/>
                <w:szCs w:val="24"/>
              </w:rPr>
              <w:t>Environmental Science</w:t>
            </w:r>
          </w:p>
          <w:p w14:paraId="3F1CD693" w14:textId="77777777" w:rsidR="0028472E" w:rsidRPr="00F55845" w:rsidRDefault="0028472E" w:rsidP="00F55845">
            <w:pPr>
              <w:pStyle w:val="ListParagraph"/>
              <w:numPr>
                <w:ilvl w:val="0"/>
                <w:numId w:val="3"/>
              </w:numPr>
              <w:ind w:left="463" w:hanging="463"/>
              <w:rPr>
                <w:rFonts w:ascii="Cambria" w:hAnsi="Cambria"/>
                <w:sz w:val="24"/>
                <w:szCs w:val="24"/>
              </w:rPr>
            </w:pPr>
            <w:r w:rsidRPr="00F55845">
              <w:rPr>
                <w:rFonts w:ascii="Cambria" w:hAnsi="Cambria"/>
                <w:sz w:val="24"/>
                <w:szCs w:val="24"/>
              </w:rPr>
              <w:t>Geoscience and Remote Sensing</w:t>
            </w:r>
          </w:p>
          <w:p w14:paraId="011E5DDC" w14:textId="50608C5C" w:rsidR="0028472E" w:rsidRPr="00F55845" w:rsidRDefault="0028472E" w:rsidP="00F55845">
            <w:pPr>
              <w:pStyle w:val="ListParagraph"/>
              <w:numPr>
                <w:ilvl w:val="0"/>
                <w:numId w:val="3"/>
              </w:numPr>
              <w:ind w:left="463" w:hanging="463"/>
              <w:rPr>
                <w:rFonts w:ascii="Cambria" w:hAnsi="Cambria"/>
                <w:sz w:val="24"/>
                <w:szCs w:val="24"/>
              </w:rPr>
            </w:pPr>
            <w:r w:rsidRPr="00F55845">
              <w:rPr>
                <w:rFonts w:ascii="Cambria" w:hAnsi="Cambria"/>
                <w:sz w:val="24"/>
                <w:szCs w:val="24"/>
              </w:rPr>
              <w:t>Industrial hygiene and safety</w:t>
            </w:r>
          </w:p>
        </w:tc>
      </w:tr>
      <w:tr w:rsidR="0028472E" w14:paraId="477551F4" w14:textId="77777777" w:rsidTr="00B97D42">
        <w:tc>
          <w:tcPr>
            <w:tcW w:w="569" w:type="dxa"/>
            <w:vMerge/>
          </w:tcPr>
          <w:p w14:paraId="4CA89186" w14:textId="77777777" w:rsidR="0028472E" w:rsidRPr="00B7409E" w:rsidRDefault="0028472E" w:rsidP="0066515F">
            <w:pPr>
              <w:rPr>
                <w:rFonts w:ascii="Cambria" w:hAnsi="Cambria"/>
                <w:b/>
                <w:bCs/>
                <w:sz w:val="24"/>
                <w:szCs w:val="24"/>
              </w:rPr>
            </w:pPr>
          </w:p>
        </w:tc>
        <w:tc>
          <w:tcPr>
            <w:tcW w:w="1831" w:type="dxa"/>
            <w:vMerge/>
          </w:tcPr>
          <w:p w14:paraId="79E3A33C" w14:textId="77777777" w:rsidR="0028472E" w:rsidRPr="00A32E04" w:rsidRDefault="0028472E" w:rsidP="0066515F">
            <w:pPr>
              <w:rPr>
                <w:rFonts w:ascii="Cambria" w:hAnsi="Cambria"/>
                <w:b/>
                <w:bCs/>
                <w:sz w:val="24"/>
                <w:szCs w:val="24"/>
              </w:rPr>
            </w:pPr>
          </w:p>
        </w:tc>
        <w:tc>
          <w:tcPr>
            <w:tcW w:w="3686" w:type="dxa"/>
            <w:vMerge/>
          </w:tcPr>
          <w:p w14:paraId="24D50529" w14:textId="77777777" w:rsidR="0028472E" w:rsidRPr="00F55845" w:rsidRDefault="0028472E" w:rsidP="00973A33">
            <w:pPr>
              <w:jc w:val="both"/>
              <w:rPr>
                <w:rFonts w:ascii="Cambria" w:hAnsi="Cambria"/>
                <w:sz w:val="24"/>
                <w:szCs w:val="24"/>
              </w:rPr>
            </w:pPr>
          </w:p>
        </w:tc>
        <w:tc>
          <w:tcPr>
            <w:tcW w:w="2838" w:type="dxa"/>
          </w:tcPr>
          <w:p w14:paraId="2CFA21AB" w14:textId="0CE413B7" w:rsidR="0028472E" w:rsidRDefault="0028472E" w:rsidP="0066515F">
            <w:pPr>
              <w:rPr>
                <w:rFonts w:ascii="Cambria" w:hAnsi="Cambria"/>
                <w:sz w:val="24"/>
                <w:szCs w:val="24"/>
              </w:rPr>
            </w:pPr>
            <w:r w:rsidRPr="00F55845">
              <w:rPr>
                <w:rFonts w:ascii="Cambria" w:hAnsi="Cambria"/>
                <w:sz w:val="24"/>
                <w:szCs w:val="24"/>
              </w:rPr>
              <w:t>Physical Sciences</w:t>
            </w:r>
          </w:p>
        </w:tc>
        <w:tc>
          <w:tcPr>
            <w:tcW w:w="5626" w:type="dxa"/>
          </w:tcPr>
          <w:p w14:paraId="0E2930E2" w14:textId="77777777" w:rsidR="0028472E" w:rsidRPr="00F55845" w:rsidRDefault="0028472E" w:rsidP="00F55845">
            <w:pPr>
              <w:pStyle w:val="ListParagraph"/>
              <w:numPr>
                <w:ilvl w:val="0"/>
                <w:numId w:val="4"/>
              </w:numPr>
              <w:ind w:left="463" w:hanging="426"/>
              <w:rPr>
                <w:rFonts w:ascii="Cambria" w:hAnsi="Cambria"/>
                <w:sz w:val="24"/>
                <w:szCs w:val="24"/>
              </w:rPr>
            </w:pPr>
            <w:r w:rsidRPr="00F55845">
              <w:rPr>
                <w:rFonts w:ascii="Cambria" w:hAnsi="Cambria"/>
                <w:sz w:val="24"/>
                <w:szCs w:val="24"/>
              </w:rPr>
              <w:t>Condensed Matter Physics</w:t>
            </w:r>
          </w:p>
          <w:p w14:paraId="5D44FB82" w14:textId="77777777" w:rsidR="0028472E" w:rsidRPr="00F55845" w:rsidRDefault="0028472E" w:rsidP="00F55845">
            <w:pPr>
              <w:pStyle w:val="ListParagraph"/>
              <w:numPr>
                <w:ilvl w:val="0"/>
                <w:numId w:val="4"/>
              </w:numPr>
              <w:ind w:left="463" w:hanging="426"/>
              <w:rPr>
                <w:rFonts w:ascii="Cambria" w:hAnsi="Cambria"/>
                <w:sz w:val="24"/>
                <w:szCs w:val="24"/>
              </w:rPr>
            </w:pPr>
            <w:r w:rsidRPr="00F55845">
              <w:rPr>
                <w:rFonts w:ascii="Cambria" w:hAnsi="Cambria"/>
                <w:sz w:val="24"/>
                <w:szCs w:val="24"/>
              </w:rPr>
              <w:t>Remote Sensing</w:t>
            </w:r>
          </w:p>
          <w:p w14:paraId="3A7186EA" w14:textId="77777777" w:rsidR="0028472E" w:rsidRPr="00F55845" w:rsidRDefault="0028472E" w:rsidP="00F55845">
            <w:pPr>
              <w:pStyle w:val="ListParagraph"/>
              <w:numPr>
                <w:ilvl w:val="0"/>
                <w:numId w:val="4"/>
              </w:numPr>
              <w:ind w:left="463" w:hanging="426"/>
              <w:rPr>
                <w:rFonts w:ascii="Cambria" w:hAnsi="Cambria"/>
                <w:sz w:val="24"/>
                <w:szCs w:val="24"/>
              </w:rPr>
            </w:pPr>
            <w:r w:rsidRPr="00F55845">
              <w:rPr>
                <w:rFonts w:ascii="Cambria" w:hAnsi="Cambria"/>
                <w:sz w:val="24"/>
                <w:szCs w:val="24"/>
              </w:rPr>
              <w:t>Theoretical and Computational Physics</w:t>
            </w:r>
          </w:p>
          <w:p w14:paraId="30518CEF" w14:textId="77777777" w:rsidR="0028472E" w:rsidRPr="00F55845" w:rsidRDefault="0028472E" w:rsidP="00F55845">
            <w:pPr>
              <w:pStyle w:val="ListParagraph"/>
              <w:numPr>
                <w:ilvl w:val="0"/>
                <w:numId w:val="4"/>
              </w:numPr>
              <w:ind w:left="463" w:hanging="426"/>
              <w:rPr>
                <w:rFonts w:ascii="Cambria" w:hAnsi="Cambria"/>
                <w:sz w:val="24"/>
                <w:szCs w:val="24"/>
              </w:rPr>
            </w:pPr>
            <w:r w:rsidRPr="00F55845">
              <w:rPr>
                <w:rFonts w:ascii="Cambria" w:hAnsi="Cambria"/>
                <w:sz w:val="24"/>
                <w:szCs w:val="24"/>
              </w:rPr>
              <w:t>Solid State Electronics</w:t>
            </w:r>
          </w:p>
          <w:p w14:paraId="43988311" w14:textId="77777777" w:rsidR="0028472E" w:rsidRPr="00F55845" w:rsidRDefault="0028472E" w:rsidP="00F55845">
            <w:pPr>
              <w:pStyle w:val="ListParagraph"/>
              <w:numPr>
                <w:ilvl w:val="0"/>
                <w:numId w:val="4"/>
              </w:numPr>
              <w:ind w:left="463" w:hanging="426"/>
              <w:rPr>
                <w:rFonts w:ascii="Cambria" w:hAnsi="Cambria"/>
                <w:sz w:val="24"/>
                <w:szCs w:val="24"/>
              </w:rPr>
            </w:pPr>
            <w:r w:rsidRPr="00F55845">
              <w:rPr>
                <w:rFonts w:ascii="Cambria" w:hAnsi="Cambria"/>
                <w:sz w:val="24"/>
                <w:szCs w:val="24"/>
              </w:rPr>
              <w:t>Biomedical Instrumentation</w:t>
            </w:r>
          </w:p>
          <w:p w14:paraId="4CE8FFA3" w14:textId="77777777" w:rsidR="0028472E" w:rsidRPr="00F55845" w:rsidRDefault="0028472E" w:rsidP="00F55845">
            <w:pPr>
              <w:pStyle w:val="ListParagraph"/>
              <w:numPr>
                <w:ilvl w:val="0"/>
                <w:numId w:val="4"/>
              </w:numPr>
              <w:ind w:left="463" w:hanging="426"/>
              <w:rPr>
                <w:rFonts w:ascii="Cambria" w:hAnsi="Cambria"/>
                <w:sz w:val="24"/>
                <w:szCs w:val="24"/>
              </w:rPr>
            </w:pPr>
            <w:r w:rsidRPr="00F55845">
              <w:rPr>
                <w:rFonts w:ascii="Cambria" w:hAnsi="Cambria"/>
                <w:sz w:val="24"/>
                <w:szCs w:val="24"/>
              </w:rPr>
              <w:t>Materials Sciences</w:t>
            </w:r>
          </w:p>
          <w:p w14:paraId="21A3EF9A" w14:textId="09E312AA" w:rsidR="0028472E" w:rsidRPr="00F55845" w:rsidRDefault="0028472E" w:rsidP="00F55845">
            <w:pPr>
              <w:pStyle w:val="ListParagraph"/>
              <w:numPr>
                <w:ilvl w:val="0"/>
                <w:numId w:val="4"/>
              </w:numPr>
              <w:ind w:left="463" w:hanging="426"/>
              <w:rPr>
                <w:rFonts w:ascii="Cambria" w:hAnsi="Cambria"/>
                <w:sz w:val="24"/>
                <w:szCs w:val="24"/>
              </w:rPr>
            </w:pPr>
            <w:r w:rsidRPr="00F55845">
              <w:rPr>
                <w:rFonts w:ascii="Cambria" w:hAnsi="Cambria"/>
                <w:sz w:val="24"/>
                <w:szCs w:val="24"/>
              </w:rPr>
              <w:t>Internet of Things</w:t>
            </w:r>
            <w:r>
              <w:rPr>
                <w:rFonts w:ascii="Cambria" w:hAnsi="Cambria"/>
                <w:sz w:val="24"/>
                <w:szCs w:val="24"/>
              </w:rPr>
              <w:t xml:space="preserve"> </w:t>
            </w:r>
            <w:r w:rsidRPr="00F55845">
              <w:rPr>
                <w:rFonts w:ascii="Cambria" w:hAnsi="Cambria"/>
                <w:sz w:val="24"/>
                <w:szCs w:val="24"/>
              </w:rPr>
              <w:t>(IoT)</w:t>
            </w:r>
          </w:p>
          <w:p w14:paraId="12EA741E" w14:textId="292BA330" w:rsidR="0028472E" w:rsidRPr="00F55845" w:rsidRDefault="0028472E" w:rsidP="00F55845">
            <w:pPr>
              <w:pStyle w:val="ListParagraph"/>
              <w:numPr>
                <w:ilvl w:val="0"/>
                <w:numId w:val="4"/>
              </w:numPr>
              <w:ind w:left="463" w:hanging="426"/>
              <w:rPr>
                <w:rFonts w:ascii="Cambria" w:hAnsi="Cambria"/>
                <w:sz w:val="24"/>
                <w:szCs w:val="24"/>
              </w:rPr>
            </w:pPr>
            <w:r w:rsidRPr="00F55845">
              <w:rPr>
                <w:rFonts w:ascii="Cambria" w:hAnsi="Cambria"/>
                <w:sz w:val="24"/>
                <w:szCs w:val="24"/>
              </w:rPr>
              <w:t>Renewable Energy</w:t>
            </w:r>
          </w:p>
        </w:tc>
      </w:tr>
      <w:tr w:rsidR="0028472E" w14:paraId="59257800" w14:textId="77777777" w:rsidTr="00B97D42">
        <w:tc>
          <w:tcPr>
            <w:tcW w:w="569" w:type="dxa"/>
            <w:vMerge/>
          </w:tcPr>
          <w:p w14:paraId="5E2DFA50" w14:textId="71B893B3" w:rsidR="0028472E" w:rsidRPr="00B7409E" w:rsidRDefault="0028472E" w:rsidP="0066515F">
            <w:pPr>
              <w:rPr>
                <w:rFonts w:ascii="Cambria" w:hAnsi="Cambria"/>
                <w:b/>
                <w:bCs/>
                <w:sz w:val="24"/>
                <w:szCs w:val="24"/>
              </w:rPr>
            </w:pPr>
          </w:p>
        </w:tc>
        <w:tc>
          <w:tcPr>
            <w:tcW w:w="1831" w:type="dxa"/>
            <w:vMerge/>
          </w:tcPr>
          <w:p w14:paraId="24E8A5E8" w14:textId="7339211F" w:rsidR="0028472E" w:rsidRPr="00A32E04" w:rsidRDefault="0028472E" w:rsidP="0066515F">
            <w:pPr>
              <w:rPr>
                <w:rFonts w:ascii="Cambria" w:hAnsi="Cambria"/>
                <w:b/>
                <w:bCs/>
                <w:sz w:val="24"/>
                <w:szCs w:val="24"/>
              </w:rPr>
            </w:pPr>
          </w:p>
        </w:tc>
        <w:tc>
          <w:tcPr>
            <w:tcW w:w="3686" w:type="dxa"/>
            <w:vMerge/>
          </w:tcPr>
          <w:p w14:paraId="2A6AF6DD" w14:textId="77777777" w:rsidR="0028472E" w:rsidRPr="00F55845" w:rsidRDefault="0028472E" w:rsidP="00973A33">
            <w:pPr>
              <w:jc w:val="both"/>
              <w:rPr>
                <w:rFonts w:ascii="Cambria" w:hAnsi="Cambria"/>
                <w:sz w:val="24"/>
                <w:szCs w:val="24"/>
              </w:rPr>
            </w:pPr>
          </w:p>
        </w:tc>
        <w:tc>
          <w:tcPr>
            <w:tcW w:w="2838" w:type="dxa"/>
          </w:tcPr>
          <w:p w14:paraId="0C317CC4" w14:textId="1B33B9C8" w:rsidR="0028472E" w:rsidRDefault="0028472E" w:rsidP="0066515F">
            <w:pPr>
              <w:rPr>
                <w:rFonts w:ascii="Cambria" w:hAnsi="Cambria"/>
                <w:sz w:val="24"/>
                <w:szCs w:val="24"/>
              </w:rPr>
            </w:pPr>
            <w:r w:rsidRPr="00F55845">
              <w:rPr>
                <w:rFonts w:ascii="Cambria" w:hAnsi="Cambria"/>
                <w:sz w:val="24"/>
                <w:szCs w:val="24"/>
              </w:rPr>
              <w:t>Chemical Sciences</w:t>
            </w:r>
          </w:p>
        </w:tc>
        <w:tc>
          <w:tcPr>
            <w:tcW w:w="5626" w:type="dxa"/>
          </w:tcPr>
          <w:p w14:paraId="62BEA2DE" w14:textId="77777777" w:rsidR="0028472E" w:rsidRPr="00F55845" w:rsidRDefault="0028472E" w:rsidP="00F55845">
            <w:pPr>
              <w:pStyle w:val="ListParagraph"/>
              <w:numPr>
                <w:ilvl w:val="0"/>
                <w:numId w:val="5"/>
              </w:numPr>
              <w:ind w:left="604" w:hanging="567"/>
              <w:rPr>
                <w:rFonts w:ascii="Cambria" w:hAnsi="Cambria"/>
                <w:sz w:val="24"/>
                <w:szCs w:val="24"/>
              </w:rPr>
            </w:pPr>
            <w:r w:rsidRPr="00F55845">
              <w:rPr>
                <w:rFonts w:ascii="Cambria" w:hAnsi="Cambria"/>
                <w:sz w:val="24"/>
                <w:szCs w:val="24"/>
              </w:rPr>
              <w:t>Electrochemical Explorations in Organic &amp; Inorganic Chemistry</w:t>
            </w:r>
          </w:p>
          <w:p w14:paraId="467B01D8" w14:textId="77777777" w:rsidR="0028472E" w:rsidRPr="00F55845" w:rsidRDefault="0028472E" w:rsidP="00F55845">
            <w:pPr>
              <w:pStyle w:val="ListParagraph"/>
              <w:numPr>
                <w:ilvl w:val="0"/>
                <w:numId w:val="5"/>
              </w:numPr>
              <w:ind w:left="604" w:hanging="567"/>
              <w:rPr>
                <w:rFonts w:ascii="Cambria" w:hAnsi="Cambria"/>
                <w:sz w:val="24"/>
                <w:szCs w:val="24"/>
              </w:rPr>
            </w:pPr>
            <w:r w:rsidRPr="00F55845">
              <w:rPr>
                <w:rFonts w:ascii="Cambria" w:hAnsi="Cambria"/>
                <w:sz w:val="24"/>
                <w:szCs w:val="24"/>
              </w:rPr>
              <w:t>Hydrogen Economy</w:t>
            </w:r>
          </w:p>
          <w:p w14:paraId="780298E7" w14:textId="77777777" w:rsidR="0028472E" w:rsidRPr="00F55845" w:rsidRDefault="0028472E" w:rsidP="00F55845">
            <w:pPr>
              <w:pStyle w:val="ListParagraph"/>
              <w:numPr>
                <w:ilvl w:val="0"/>
                <w:numId w:val="5"/>
              </w:numPr>
              <w:ind w:left="604" w:hanging="567"/>
              <w:rPr>
                <w:rFonts w:ascii="Cambria" w:hAnsi="Cambria"/>
                <w:sz w:val="24"/>
                <w:szCs w:val="24"/>
              </w:rPr>
            </w:pPr>
            <w:r w:rsidRPr="00F55845">
              <w:rPr>
                <w:rFonts w:ascii="Cambria" w:hAnsi="Cambria"/>
                <w:sz w:val="24"/>
                <w:szCs w:val="24"/>
              </w:rPr>
              <w:t>Polymer processing and performance and its application</w:t>
            </w:r>
          </w:p>
          <w:p w14:paraId="16B0C32B" w14:textId="77777777" w:rsidR="0028472E" w:rsidRPr="00F55845" w:rsidRDefault="0028472E" w:rsidP="00F55845">
            <w:pPr>
              <w:pStyle w:val="ListParagraph"/>
              <w:numPr>
                <w:ilvl w:val="0"/>
                <w:numId w:val="5"/>
              </w:numPr>
              <w:ind w:left="604" w:hanging="567"/>
              <w:rPr>
                <w:rFonts w:ascii="Cambria" w:hAnsi="Cambria"/>
                <w:sz w:val="24"/>
                <w:szCs w:val="24"/>
              </w:rPr>
            </w:pPr>
            <w:r w:rsidRPr="00F55845">
              <w:rPr>
                <w:rFonts w:ascii="Cambria" w:hAnsi="Cambria"/>
                <w:sz w:val="24"/>
                <w:szCs w:val="24"/>
              </w:rPr>
              <w:lastRenderedPageBreak/>
              <w:t>Reduction of greenhouse Gas and Air Pollutant Emissions</w:t>
            </w:r>
          </w:p>
          <w:p w14:paraId="163BF5CE" w14:textId="77777777" w:rsidR="0028472E" w:rsidRPr="00F55845" w:rsidRDefault="0028472E" w:rsidP="00F55845">
            <w:pPr>
              <w:pStyle w:val="ListParagraph"/>
              <w:numPr>
                <w:ilvl w:val="0"/>
                <w:numId w:val="5"/>
              </w:numPr>
              <w:ind w:left="604" w:hanging="567"/>
              <w:rPr>
                <w:rFonts w:ascii="Cambria" w:hAnsi="Cambria"/>
                <w:sz w:val="24"/>
                <w:szCs w:val="24"/>
              </w:rPr>
            </w:pPr>
            <w:r w:rsidRPr="00F55845">
              <w:rPr>
                <w:rFonts w:ascii="Cambria" w:hAnsi="Cambria"/>
                <w:sz w:val="24"/>
                <w:szCs w:val="24"/>
              </w:rPr>
              <w:t>Sustainable Chemistry and Circular Economy</w:t>
            </w:r>
          </w:p>
          <w:p w14:paraId="1551A79F" w14:textId="77777777" w:rsidR="0028472E" w:rsidRPr="00F55845" w:rsidRDefault="0028472E" w:rsidP="00F55845">
            <w:pPr>
              <w:pStyle w:val="ListParagraph"/>
              <w:numPr>
                <w:ilvl w:val="0"/>
                <w:numId w:val="5"/>
              </w:numPr>
              <w:ind w:left="604" w:hanging="567"/>
              <w:rPr>
                <w:rFonts w:ascii="Cambria" w:hAnsi="Cambria"/>
                <w:sz w:val="24"/>
                <w:szCs w:val="24"/>
              </w:rPr>
            </w:pPr>
            <w:r w:rsidRPr="00F55845">
              <w:rPr>
                <w:rFonts w:ascii="Cambria" w:hAnsi="Cambria"/>
                <w:sz w:val="24"/>
                <w:szCs w:val="24"/>
              </w:rPr>
              <w:t>Chemical Recycling of Waste</w:t>
            </w:r>
          </w:p>
          <w:p w14:paraId="789832AF" w14:textId="77777777" w:rsidR="0028472E" w:rsidRPr="00F55845" w:rsidRDefault="0028472E" w:rsidP="00F55845">
            <w:pPr>
              <w:pStyle w:val="ListParagraph"/>
              <w:numPr>
                <w:ilvl w:val="0"/>
                <w:numId w:val="5"/>
              </w:numPr>
              <w:ind w:left="604" w:hanging="567"/>
              <w:rPr>
                <w:rFonts w:ascii="Cambria" w:hAnsi="Cambria"/>
                <w:sz w:val="24"/>
                <w:szCs w:val="24"/>
              </w:rPr>
            </w:pPr>
            <w:r w:rsidRPr="00F55845">
              <w:rPr>
                <w:rFonts w:ascii="Cambria" w:hAnsi="Cambria"/>
                <w:sz w:val="24"/>
                <w:szCs w:val="24"/>
              </w:rPr>
              <w:t>Recent Developments in Greener Synthesis and Catalysis</w:t>
            </w:r>
          </w:p>
          <w:p w14:paraId="01DD5F0F" w14:textId="77777777" w:rsidR="0028472E" w:rsidRPr="00F55845" w:rsidRDefault="0028472E" w:rsidP="00F55845">
            <w:pPr>
              <w:pStyle w:val="ListParagraph"/>
              <w:numPr>
                <w:ilvl w:val="0"/>
                <w:numId w:val="5"/>
              </w:numPr>
              <w:ind w:left="604" w:hanging="567"/>
              <w:rPr>
                <w:rFonts w:ascii="Cambria" w:hAnsi="Cambria"/>
                <w:sz w:val="24"/>
                <w:szCs w:val="24"/>
              </w:rPr>
            </w:pPr>
            <w:r w:rsidRPr="00F55845">
              <w:rPr>
                <w:rFonts w:ascii="Cambria" w:hAnsi="Cambria"/>
                <w:sz w:val="24"/>
                <w:szCs w:val="24"/>
              </w:rPr>
              <w:t>Green Analytical Chemistry</w:t>
            </w:r>
          </w:p>
          <w:p w14:paraId="2494831D" w14:textId="77777777" w:rsidR="0028472E" w:rsidRPr="00F55845" w:rsidRDefault="0028472E" w:rsidP="00F55845">
            <w:pPr>
              <w:pStyle w:val="ListParagraph"/>
              <w:numPr>
                <w:ilvl w:val="0"/>
                <w:numId w:val="5"/>
              </w:numPr>
              <w:ind w:left="604" w:hanging="567"/>
              <w:rPr>
                <w:rFonts w:ascii="Cambria" w:hAnsi="Cambria"/>
                <w:sz w:val="24"/>
                <w:szCs w:val="24"/>
              </w:rPr>
            </w:pPr>
            <w:r w:rsidRPr="00F55845">
              <w:rPr>
                <w:rFonts w:ascii="Cambria" w:hAnsi="Cambria"/>
                <w:sz w:val="24"/>
                <w:szCs w:val="24"/>
              </w:rPr>
              <w:t>Medicinal Chemistry, Target Based Drug Discovery and Development</w:t>
            </w:r>
          </w:p>
          <w:p w14:paraId="7076C002" w14:textId="77777777" w:rsidR="0028472E" w:rsidRPr="00F55845" w:rsidRDefault="0028472E" w:rsidP="00F55845">
            <w:pPr>
              <w:pStyle w:val="ListParagraph"/>
              <w:numPr>
                <w:ilvl w:val="0"/>
                <w:numId w:val="5"/>
              </w:numPr>
              <w:ind w:left="604" w:hanging="567"/>
              <w:rPr>
                <w:rFonts w:ascii="Cambria" w:hAnsi="Cambria"/>
                <w:sz w:val="24"/>
                <w:szCs w:val="24"/>
              </w:rPr>
            </w:pPr>
            <w:r w:rsidRPr="00F55845">
              <w:rPr>
                <w:rFonts w:ascii="Cambria" w:hAnsi="Cambria"/>
                <w:sz w:val="24"/>
                <w:szCs w:val="24"/>
              </w:rPr>
              <w:t>Nanomaterials and Nanocomposites</w:t>
            </w:r>
          </w:p>
          <w:p w14:paraId="16B100B8" w14:textId="77777777" w:rsidR="0028472E" w:rsidRPr="00F55845" w:rsidRDefault="0028472E" w:rsidP="00F55845">
            <w:pPr>
              <w:pStyle w:val="ListParagraph"/>
              <w:numPr>
                <w:ilvl w:val="0"/>
                <w:numId w:val="5"/>
              </w:numPr>
              <w:ind w:left="604" w:hanging="567"/>
              <w:rPr>
                <w:rFonts w:ascii="Cambria" w:hAnsi="Cambria"/>
                <w:sz w:val="24"/>
                <w:szCs w:val="24"/>
              </w:rPr>
            </w:pPr>
            <w:r w:rsidRPr="00F55845">
              <w:rPr>
                <w:rFonts w:ascii="Cambria" w:hAnsi="Cambria"/>
                <w:sz w:val="24"/>
                <w:szCs w:val="24"/>
              </w:rPr>
              <w:t>Environmentally Benign and Green Chemistry</w:t>
            </w:r>
          </w:p>
          <w:p w14:paraId="1F754D37" w14:textId="77777777" w:rsidR="0028472E" w:rsidRPr="00F55845" w:rsidRDefault="0028472E" w:rsidP="00F55845">
            <w:pPr>
              <w:pStyle w:val="ListParagraph"/>
              <w:numPr>
                <w:ilvl w:val="0"/>
                <w:numId w:val="5"/>
              </w:numPr>
              <w:ind w:left="604" w:hanging="567"/>
              <w:rPr>
                <w:rFonts w:ascii="Cambria" w:hAnsi="Cambria"/>
                <w:sz w:val="24"/>
                <w:szCs w:val="24"/>
              </w:rPr>
            </w:pPr>
            <w:r w:rsidRPr="00F55845">
              <w:rPr>
                <w:rFonts w:ascii="Cambria" w:hAnsi="Cambria"/>
                <w:sz w:val="24"/>
                <w:szCs w:val="24"/>
              </w:rPr>
              <w:t>Value added Products from Renewable resources</w:t>
            </w:r>
          </w:p>
          <w:p w14:paraId="618C299E" w14:textId="721FFD8F" w:rsidR="0028472E" w:rsidRPr="00F55845" w:rsidRDefault="0028472E" w:rsidP="00F55845">
            <w:pPr>
              <w:pStyle w:val="ListParagraph"/>
              <w:numPr>
                <w:ilvl w:val="0"/>
                <w:numId w:val="5"/>
              </w:numPr>
              <w:ind w:left="604" w:hanging="567"/>
              <w:rPr>
                <w:rFonts w:ascii="Cambria" w:hAnsi="Cambria"/>
                <w:sz w:val="24"/>
                <w:szCs w:val="24"/>
              </w:rPr>
            </w:pPr>
            <w:r w:rsidRPr="00F55845">
              <w:rPr>
                <w:rFonts w:ascii="Cambria" w:hAnsi="Cambria"/>
                <w:sz w:val="24"/>
                <w:szCs w:val="24"/>
              </w:rPr>
              <w:t>Applied Chemistry</w:t>
            </w:r>
          </w:p>
        </w:tc>
      </w:tr>
      <w:tr w:rsidR="0028472E" w14:paraId="55AAFDCA" w14:textId="77777777" w:rsidTr="00B97D42">
        <w:tc>
          <w:tcPr>
            <w:tcW w:w="569" w:type="dxa"/>
            <w:vMerge/>
          </w:tcPr>
          <w:p w14:paraId="0D797D88" w14:textId="77777777" w:rsidR="0028472E" w:rsidRPr="00B7409E" w:rsidRDefault="0028472E" w:rsidP="0066515F">
            <w:pPr>
              <w:rPr>
                <w:rFonts w:ascii="Cambria" w:hAnsi="Cambria"/>
                <w:b/>
                <w:bCs/>
                <w:sz w:val="24"/>
                <w:szCs w:val="24"/>
              </w:rPr>
            </w:pPr>
          </w:p>
        </w:tc>
        <w:tc>
          <w:tcPr>
            <w:tcW w:w="1831" w:type="dxa"/>
            <w:vMerge/>
          </w:tcPr>
          <w:p w14:paraId="08D1829B" w14:textId="77777777" w:rsidR="0028472E" w:rsidRPr="00A32E04" w:rsidRDefault="0028472E" w:rsidP="0066515F">
            <w:pPr>
              <w:rPr>
                <w:rFonts w:ascii="Cambria" w:hAnsi="Cambria"/>
                <w:b/>
                <w:bCs/>
                <w:sz w:val="24"/>
                <w:szCs w:val="24"/>
              </w:rPr>
            </w:pPr>
          </w:p>
        </w:tc>
        <w:tc>
          <w:tcPr>
            <w:tcW w:w="3686" w:type="dxa"/>
            <w:vMerge/>
          </w:tcPr>
          <w:p w14:paraId="1A175EDD" w14:textId="77777777" w:rsidR="0028472E" w:rsidRPr="00F55845" w:rsidRDefault="0028472E" w:rsidP="00973A33">
            <w:pPr>
              <w:jc w:val="both"/>
              <w:rPr>
                <w:rFonts w:ascii="Cambria" w:hAnsi="Cambria"/>
                <w:sz w:val="24"/>
                <w:szCs w:val="24"/>
              </w:rPr>
            </w:pPr>
          </w:p>
        </w:tc>
        <w:tc>
          <w:tcPr>
            <w:tcW w:w="2838" w:type="dxa"/>
          </w:tcPr>
          <w:p w14:paraId="688C30A0" w14:textId="648D4184" w:rsidR="0028472E" w:rsidRDefault="0028472E" w:rsidP="0066515F">
            <w:pPr>
              <w:rPr>
                <w:rFonts w:ascii="Cambria" w:hAnsi="Cambria"/>
                <w:sz w:val="24"/>
                <w:szCs w:val="24"/>
              </w:rPr>
            </w:pPr>
            <w:r w:rsidRPr="00F55845">
              <w:rPr>
                <w:rFonts w:ascii="Cambria" w:hAnsi="Cambria"/>
                <w:sz w:val="24"/>
                <w:szCs w:val="24"/>
              </w:rPr>
              <w:t>Mathematical Sciences</w:t>
            </w:r>
          </w:p>
        </w:tc>
        <w:tc>
          <w:tcPr>
            <w:tcW w:w="5626" w:type="dxa"/>
          </w:tcPr>
          <w:p w14:paraId="6FD5FE6F" w14:textId="77777777" w:rsidR="0028472E" w:rsidRPr="00F55845" w:rsidRDefault="0028472E" w:rsidP="00F55845">
            <w:pPr>
              <w:pStyle w:val="ListParagraph"/>
              <w:numPr>
                <w:ilvl w:val="0"/>
                <w:numId w:val="6"/>
              </w:numPr>
              <w:ind w:left="604" w:hanging="567"/>
              <w:rPr>
                <w:rFonts w:ascii="Cambria" w:hAnsi="Cambria"/>
                <w:sz w:val="24"/>
                <w:szCs w:val="24"/>
              </w:rPr>
            </w:pPr>
            <w:r w:rsidRPr="00F55845">
              <w:rPr>
                <w:rFonts w:ascii="Cambria" w:hAnsi="Cambria"/>
                <w:sz w:val="24"/>
                <w:szCs w:val="24"/>
              </w:rPr>
              <w:t>Applied Mathematics</w:t>
            </w:r>
          </w:p>
          <w:p w14:paraId="7F8EEAB3" w14:textId="77777777" w:rsidR="0028472E" w:rsidRPr="00F55845" w:rsidRDefault="0028472E" w:rsidP="00F55845">
            <w:pPr>
              <w:pStyle w:val="ListParagraph"/>
              <w:numPr>
                <w:ilvl w:val="0"/>
                <w:numId w:val="6"/>
              </w:numPr>
              <w:ind w:left="604" w:hanging="567"/>
              <w:rPr>
                <w:rFonts w:ascii="Cambria" w:hAnsi="Cambria"/>
                <w:sz w:val="24"/>
                <w:szCs w:val="24"/>
              </w:rPr>
            </w:pPr>
            <w:r w:rsidRPr="00F55845">
              <w:rPr>
                <w:rFonts w:ascii="Cambria" w:hAnsi="Cambria"/>
                <w:sz w:val="24"/>
                <w:szCs w:val="24"/>
              </w:rPr>
              <w:t>Artificial Intelligence and Machine Learning</w:t>
            </w:r>
          </w:p>
          <w:p w14:paraId="28CEC80B" w14:textId="77777777" w:rsidR="0028472E" w:rsidRPr="00F55845" w:rsidRDefault="0028472E" w:rsidP="00F55845">
            <w:pPr>
              <w:pStyle w:val="ListParagraph"/>
              <w:numPr>
                <w:ilvl w:val="0"/>
                <w:numId w:val="6"/>
              </w:numPr>
              <w:ind w:left="604" w:hanging="567"/>
              <w:rPr>
                <w:rFonts w:ascii="Cambria" w:hAnsi="Cambria"/>
                <w:sz w:val="24"/>
                <w:szCs w:val="24"/>
              </w:rPr>
            </w:pPr>
            <w:r w:rsidRPr="00F55845">
              <w:rPr>
                <w:rFonts w:ascii="Cambria" w:hAnsi="Cambria"/>
                <w:sz w:val="24"/>
                <w:szCs w:val="24"/>
              </w:rPr>
              <w:t>Mathematical Physics</w:t>
            </w:r>
          </w:p>
          <w:p w14:paraId="1FDD20F2" w14:textId="77777777" w:rsidR="0028472E" w:rsidRPr="00F55845" w:rsidRDefault="0028472E" w:rsidP="00F55845">
            <w:pPr>
              <w:pStyle w:val="ListParagraph"/>
              <w:numPr>
                <w:ilvl w:val="0"/>
                <w:numId w:val="6"/>
              </w:numPr>
              <w:ind w:left="604" w:hanging="567"/>
              <w:rPr>
                <w:rFonts w:ascii="Cambria" w:hAnsi="Cambria"/>
                <w:sz w:val="24"/>
                <w:szCs w:val="24"/>
              </w:rPr>
            </w:pPr>
            <w:r w:rsidRPr="00F55845">
              <w:rPr>
                <w:rFonts w:ascii="Cambria" w:hAnsi="Cambria"/>
                <w:sz w:val="24"/>
                <w:szCs w:val="24"/>
              </w:rPr>
              <w:t>Functional Analysis</w:t>
            </w:r>
          </w:p>
          <w:p w14:paraId="65324C6E" w14:textId="01459A51" w:rsidR="0028472E" w:rsidRPr="00F55845" w:rsidRDefault="0028472E" w:rsidP="00F55845">
            <w:pPr>
              <w:pStyle w:val="ListParagraph"/>
              <w:numPr>
                <w:ilvl w:val="0"/>
                <w:numId w:val="6"/>
              </w:numPr>
              <w:ind w:left="604" w:hanging="567"/>
              <w:rPr>
                <w:rFonts w:ascii="Cambria" w:hAnsi="Cambria"/>
                <w:sz w:val="24"/>
                <w:szCs w:val="24"/>
              </w:rPr>
            </w:pPr>
            <w:r w:rsidRPr="00F55845">
              <w:rPr>
                <w:rFonts w:ascii="Cambria" w:hAnsi="Cambria"/>
                <w:sz w:val="24"/>
                <w:szCs w:val="24"/>
              </w:rPr>
              <w:t>Image Processing</w:t>
            </w:r>
          </w:p>
        </w:tc>
      </w:tr>
      <w:tr w:rsidR="0028472E" w14:paraId="5C702CD2" w14:textId="77777777" w:rsidTr="00B97D42">
        <w:tc>
          <w:tcPr>
            <w:tcW w:w="569" w:type="dxa"/>
            <w:vMerge w:val="restart"/>
          </w:tcPr>
          <w:p w14:paraId="1BD70274" w14:textId="46A07A40" w:rsidR="0028472E" w:rsidRPr="00B7409E" w:rsidRDefault="0028472E" w:rsidP="0066515F">
            <w:pPr>
              <w:rPr>
                <w:rFonts w:ascii="Cambria" w:hAnsi="Cambria"/>
                <w:b/>
                <w:bCs/>
                <w:sz w:val="24"/>
                <w:szCs w:val="24"/>
              </w:rPr>
            </w:pPr>
            <w:r w:rsidRPr="00B7409E">
              <w:rPr>
                <w:rFonts w:ascii="Cambria" w:hAnsi="Cambria"/>
                <w:b/>
                <w:bCs/>
                <w:sz w:val="24"/>
                <w:szCs w:val="24"/>
              </w:rPr>
              <w:t>3</w:t>
            </w:r>
          </w:p>
        </w:tc>
        <w:tc>
          <w:tcPr>
            <w:tcW w:w="1831" w:type="dxa"/>
            <w:vMerge w:val="restart"/>
          </w:tcPr>
          <w:p w14:paraId="2285EE57" w14:textId="4C7B490B" w:rsidR="0028472E" w:rsidRPr="00A32E04" w:rsidRDefault="0028472E" w:rsidP="0066515F">
            <w:pPr>
              <w:rPr>
                <w:rFonts w:ascii="Cambria" w:hAnsi="Cambria"/>
                <w:b/>
                <w:bCs/>
                <w:sz w:val="24"/>
                <w:szCs w:val="24"/>
              </w:rPr>
            </w:pPr>
            <w:r w:rsidRPr="00A32E04">
              <w:rPr>
                <w:rFonts w:ascii="Cambria" w:hAnsi="Cambria"/>
                <w:b/>
                <w:bCs/>
                <w:sz w:val="24"/>
                <w:szCs w:val="24"/>
              </w:rPr>
              <w:t>Health Sciences (Pharmacy)</w:t>
            </w:r>
          </w:p>
        </w:tc>
        <w:tc>
          <w:tcPr>
            <w:tcW w:w="3686" w:type="dxa"/>
            <w:vMerge w:val="restart"/>
          </w:tcPr>
          <w:p w14:paraId="299EC277" w14:textId="338258B8" w:rsidR="0028472E" w:rsidRDefault="0028472E" w:rsidP="00973A33">
            <w:pPr>
              <w:jc w:val="both"/>
              <w:rPr>
                <w:rFonts w:ascii="Cambria" w:hAnsi="Cambria"/>
                <w:sz w:val="24"/>
                <w:szCs w:val="24"/>
              </w:rPr>
            </w:pPr>
            <w:r w:rsidRPr="00B7409E">
              <w:rPr>
                <w:rFonts w:ascii="Cambria" w:hAnsi="Cambria"/>
                <w:sz w:val="24"/>
                <w:szCs w:val="24"/>
              </w:rPr>
              <w:t xml:space="preserve">Pharmaceutical sciences combine a broad range of scientific disciplines — including medicinal chemistry, analytical chemistry, structural biology, biopharmaceutics, pharmacokinetics, pharmacology, and toxicology — that are critical to the discovery and development of new drugs and therapies. The scope of research in pharmaceutical sciences ranges from identifying new drug targets and therapeutic agents to delivery </w:t>
            </w:r>
            <w:r w:rsidRPr="00B7409E">
              <w:rPr>
                <w:rFonts w:ascii="Cambria" w:hAnsi="Cambria"/>
                <w:sz w:val="24"/>
                <w:szCs w:val="24"/>
              </w:rPr>
              <w:lastRenderedPageBreak/>
              <w:t>and repurposing of drugs in clinical settings.</w:t>
            </w:r>
          </w:p>
        </w:tc>
        <w:tc>
          <w:tcPr>
            <w:tcW w:w="2838" w:type="dxa"/>
          </w:tcPr>
          <w:p w14:paraId="45C3B4D1" w14:textId="2F6AA662" w:rsidR="0028472E" w:rsidRPr="00B7409E" w:rsidRDefault="0028472E" w:rsidP="00B7409E">
            <w:pPr>
              <w:jc w:val="both"/>
              <w:rPr>
                <w:rFonts w:ascii="Cambria" w:hAnsi="Cambria" w:cs="Times New Roman"/>
                <w:sz w:val="24"/>
                <w:szCs w:val="24"/>
              </w:rPr>
            </w:pPr>
            <w:r w:rsidRPr="00B7409E">
              <w:rPr>
                <w:rFonts w:ascii="Cambria" w:hAnsi="Cambria" w:cs="Times New Roman"/>
                <w:sz w:val="24"/>
                <w:szCs w:val="24"/>
              </w:rPr>
              <w:lastRenderedPageBreak/>
              <w:t>Quality Evaluation of Pharmaceuticals</w:t>
            </w:r>
          </w:p>
          <w:p w14:paraId="07153D0D" w14:textId="0D9F0C12" w:rsidR="0028472E" w:rsidRPr="00B7409E" w:rsidRDefault="0028472E" w:rsidP="00B7409E">
            <w:pPr>
              <w:jc w:val="both"/>
              <w:rPr>
                <w:rFonts w:ascii="Cambria" w:hAnsi="Cambria"/>
                <w:sz w:val="24"/>
                <w:szCs w:val="24"/>
              </w:rPr>
            </w:pPr>
          </w:p>
        </w:tc>
        <w:tc>
          <w:tcPr>
            <w:tcW w:w="5626" w:type="dxa"/>
          </w:tcPr>
          <w:p w14:paraId="54D3CD19" w14:textId="15A73BF5" w:rsidR="0028472E" w:rsidRPr="0017086F" w:rsidRDefault="0028472E" w:rsidP="0017086F">
            <w:pPr>
              <w:pStyle w:val="ListParagraph"/>
              <w:numPr>
                <w:ilvl w:val="0"/>
                <w:numId w:val="14"/>
              </w:numPr>
              <w:ind w:left="458" w:hanging="426"/>
              <w:jc w:val="both"/>
              <w:rPr>
                <w:rFonts w:ascii="Cambria" w:hAnsi="Cambria"/>
                <w:sz w:val="24"/>
                <w:szCs w:val="24"/>
              </w:rPr>
            </w:pPr>
            <w:r w:rsidRPr="0017086F">
              <w:rPr>
                <w:rFonts w:ascii="Cambria" w:hAnsi="Cambria" w:cs="Times New Roman"/>
                <w:sz w:val="24"/>
                <w:szCs w:val="24"/>
              </w:rPr>
              <w:t>Novel analytical methods for estimation of pharmaceuticals and current regulatory perspectives for pharmaceuticals and medical devices</w:t>
            </w:r>
          </w:p>
        </w:tc>
      </w:tr>
      <w:tr w:rsidR="0028472E" w14:paraId="6015AFE6" w14:textId="77777777" w:rsidTr="00B97D42">
        <w:tc>
          <w:tcPr>
            <w:tcW w:w="569" w:type="dxa"/>
            <w:vMerge/>
          </w:tcPr>
          <w:p w14:paraId="56744DFA" w14:textId="77777777" w:rsidR="0028472E" w:rsidRPr="00B7409E" w:rsidRDefault="0028472E" w:rsidP="0066515F">
            <w:pPr>
              <w:rPr>
                <w:rFonts w:ascii="Cambria" w:hAnsi="Cambria"/>
                <w:b/>
                <w:bCs/>
                <w:sz w:val="24"/>
                <w:szCs w:val="24"/>
              </w:rPr>
            </w:pPr>
          </w:p>
        </w:tc>
        <w:tc>
          <w:tcPr>
            <w:tcW w:w="1831" w:type="dxa"/>
            <w:vMerge/>
          </w:tcPr>
          <w:p w14:paraId="46E059EB" w14:textId="77777777" w:rsidR="0028472E" w:rsidRPr="00A32E04" w:rsidRDefault="0028472E" w:rsidP="0066515F">
            <w:pPr>
              <w:rPr>
                <w:rFonts w:ascii="Cambria" w:hAnsi="Cambria"/>
                <w:b/>
                <w:bCs/>
                <w:sz w:val="24"/>
                <w:szCs w:val="24"/>
              </w:rPr>
            </w:pPr>
          </w:p>
        </w:tc>
        <w:tc>
          <w:tcPr>
            <w:tcW w:w="3686" w:type="dxa"/>
            <w:vMerge/>
          </w:tcPr>
          <w:p w14:paraId="235A515C" w14:textId="77777777" w:rsidR="0028472E" w:rsidRDefault="0028472E" w:rsidP="00973A33">
            <w:pPr>
              <w:jc w:val="both"/>
              <w:rPr>
                <w:rFonts w:ascii="Cambria" w:hAnsi="Cambria"/>
                <w:sz w:val="24"/>
                <w:szCs w:val="24"/>
              </w:rPr>
            </w:pPr>
          </w:p>
        </w:tc>
        <w:tc>
          <w:tcPr>
            <w:tcW w:w="2838" w:type="dxa"/>
          </w:tcPr>
          <w:p w14:paraId="2F65D092" w14:textId="593B0FB2" w:rsidR="0028472E" w:rsidRPr="00B7409E" w:rsidRDefault="0028472E" w:rsidP="00B7409E">
            <w:pPr>
              <w:jc w:val="both"/>
              <w:rPr>
                <w:rFonts w:ascii="Cambria" w:hAnsi="Cambria" w:cs="Times New Roman"/>
                <w:sz w:val="24"/>
                <w:szCs w:val="24"/>
              </w:rPr>
            </w:pPr>
            <w:r w:rsidRPr="00B7409E">
              <w:rPr>
                <w:rFonts w:ascii="Cambria" w:hAnsi="Cambria" w:cs="Times New Roman"/>
                <w:sz w:val="24"/>
                <w:szCs w:val="24"/>
              </w:rPr>
              <w:t>Advances in Novel Drug Delivery Systems</w:t>
            </w:r>
          </w:p>
          <w:p w14:paraId="27E66E01" w14:textId="4A972459" w:rsidR="0028472E" w:rsidRPr="00B7409E" w:rsidRDefault="0028472E" w:rsidP="00B7409E">
            <w:pPr>
              <w:jc w:val="both"/>
              <w:rPr>
                <w:rFonts w:ascii="Cambria" w:hAnsi="Cambria"/>
                <w:sz w:val="24"/>
                <w:szCs w:val="24"/>
              </w:rPr>
            </w:pPr>
          </w:p>
        </w:tc>
        <w:tc>
          <w:tcPr>
            <w:tcW w:w="5626" w:type="dxa"/>
          </w:tcPr>
          <w:p w14:paraId="4E16E9D7" w14:textId="184754AB" w:rsidR="0028472E" w:rsidRPr="0017086F" w:rsidRDefault="0028472E" w:rsidP="0017086F">
            <w:pPr>
              <w:pStyle w:val="ListParagraph"/>
              <w:numPr>
                <w:ilvl w:val="0"/>
                <w:numId w:val="16"/>
              </w:numPr>
              <w:ind w:left="458" w:hanging="426"/>
              <w:jc w:val="both"/>
              <w:rPr>
                <w:rFonts w:ascii="Cambria" w:hAnsi="Cambria"/>
                <w:sz w:val="24"/>
                <w:szCs w:val="24"/>
              </w:rPr>
            </w:pPr>
            <w:r w:rsidRPr="0017086F">
              <w:rPr>
                <w:rFonts w:ascii="Cambria" w:hAnsi="Cambria" w:cs="Times New Roman"/>
                <w:sz w:val="24"/>
                <w:szCs w:val="24"/>
              </w:rPr>
              <w:t xml:space="preserve">Lipid based </w:t>
            </w:r>
            <w:proofErr w:type="spellStart"/>
            <w:r w:rsidRPr="0017086F">
              <w:rPr>
                <w:rFonts w:ascii="Cambria" w:hAnsi="Cambria" w:cs="Times New Roman"/>
                <w:sz w:val="24"/>
                <w:szCs w:val="24"/>
              </w:rPr>
              <w:t>nanoparitcle</w:t>
            </w:r>
            <w:proofErr w:type="spellEnd"/>
            <w:r w:rsidRPr="0017086F">
              <w:rPr>
                <w:rFonts w:ascii="Cambria" w:hAnsi="Cambria" w:cs="Times New Roman"/>
                <w:sz w:val="24"/>
                <w:szCs w:val="24"/>
              </w:rPr>
              <w:t xml:space="preserve"> drug delivery, Inhalation, Respiratory drug delivery and advances in oral drug delivery system</w:t>
            </w:r>
          </w:p>
        </w:tc>
      </w:tr>
      <w:tr w:rsidR="0028472E" w14:paraId="2069A07A" w14:textId="77777777" w:rsidTr="00B97D42">
        <w:tc>
          <w:tcPr>
            <w:tcW w:w="569" w:type="dxa"/>
            <w:vMerge/>
          </w:tcPr>
          <w:p w14:paraId="247312E6" w14:textId="77777777" w:rsidR="0028472E" w:rsidRPr="00B7409E" w:rsidRDefault="0028472E" w:rsidP="0066515F">
            <w:pPr>
              <w:rPr>
                <w:rFonts w:ascii="Cambria" w:hAnsi="Cambria"/>
                <w:b/>
                <w:bCs/>
                <w:sz w:val="24"/>
                <w:szCs w:val="24"/>
              </w:rPr>
            </w:pPr>
          </w:p>
        </w:tc>
        <w:tc>
          <w:tcPr>
            <w:tcW w:w="1831" w:type="dxa"/>
            <w:vMerge/>
          </w:tcPr>
          <w:p w14:paraId="6DA8BD0C" w14:textId="77777777" w:rsidR="0028472E" w:rsidRPr="00A32E04" w:rsidRDefault="0028472E" w:rsidP="0066515F">
            <w:pPr>
              <w:rPr>
                <w:rFonts w:ascii="Cambria" w:hAnsi="Cambria"/>
                <w:b/>
                <w:bCs/>
                <w:sz w:val="24"/>
                <w:szCs w:val="24"/>
              </w:rPr>
            </w:pPr>
          </w:p>
        </w:tc>
        <w:tc>
          <w:tcPr>
            <w:tcW w:w="3686" w:type="dxa"/>
            <w:vMerge/>
          </w:tcPr>
          <w:p w14:paraId="7D6957BD" w14:textId="77777777" w:rsidR="0028472E" w:rsidRDefault="0028472E" w:rsidP="00973A33">
            <w:pPr>
              <w:jc w:val="both"/>
              <w:rPr>
                <w:rFonts w:ascii="Cambria" w:hAnsi="Cambria"/>
                <w:sz w:val="24"/>
                <w:szCs w:val="24"/>
              </w:rPr>
            </w:pPr>
          </w:p>
        </w:tc>
        <w:tc>
          <w:tcPr>
            <w:tcW w:w="2838" w:type="dxa"/>
          </w:tcPr>
          <w:p w14:paraId="66D8844E" w14:textId="2FC087D3" w:rsidR="0028472E" w:rsidRPr="00B7409E" w:rsidRDefault="0028472E" w:rsidP="00B7409E">
            <w:pPr>
              <w:jc w:val="both"/>
              <w:rPr>
                <w:rFonts w:ascii="Cambria" w:hAnsi="Cambria" w:cs="Times New Roman"/>
                <w:sz w:val="24"/>
                <w:szCs w:val="24"/>
              </w:rPr>
            </w:pPr>
            <w:r w:rsidRPr="00B7409E">
              <w:rPr>
                <w:rFonts w:ascii="Cambria" w:hAnsi="Cambria" w:cs="Times New Roman"/>
                <w:sz w:val="24"/>
                <w:szCs w:val="24"/>
              </w:rPr>
              <w:t>Preclinical and Clinical Evaluations</w:t>
            </w:r>
          </w:p>
          <w:p w14:paraId="4D57DA88" w14:textId="77777777" w:rsidR="0028472E" w:rsidRPr="00B7409E" w:rsidRDefault="0028472E" w:rsidP="00B7409E">
            <w:pPr>
              <w:jc w:val="both"/>
              <w:rPr>
                <w:rFonts w:ascii="Cambria" w:hAnsi="Cambria"/>
                <w:sz w:val="24"/>
                <w:szCs w:val="24"/>
              </w:rPr>
            </w:pPr>
          </w:p>
        </w:tc>
        <w:tc>
          <w:tcPr>
            <w:tcW w:w="5626" w:type="dxa"/>
          </w:tcPr>
          <w:p w14:paraId="3E676A66" w14:textId="7FAA5B2F" w:rsidR="0028472E" w:rsidRPr="0017086F" w:rsidRDefault="0028472E" w:rsidP="0017086F">
            <w:pPr>
              <w:pStyle w:val="ListParagraph"/>
              <w:numPr>
                <w:ilvl w:val="0"/>
                <w:numId w:val="17"/>
              </w:numPr>
              <w:ind w:left="458" w:hanging="458"/>
              <w:jc w:val="both"/>
              <w:rPr>
                <w:rFonts w:ascii="Cambria" w:hAnsi="Cambria"/>
                <w:sz w:val="24"/>
                <w:szCs w:val="24"/>
              </w:rPr>
            </w:pPr>
            <w:proofErr w:type="spellStart"/>
            <w:r w:rsidRPr="0017086F">
              <w:rPr>
                <w:rFonts w:ascii="Cambria" w:hAnsi="Cambria" w:cs="Times New Roman"/>
                <w:sz w:val="24"/>
                <w:szCs w:val="24"/>
              </w:rPr>
              <w:t>Pharmacovigilence</w:t>
            </w:r>
            <w:proofErr w:type="spellEnd"/>
            <w:r w:rsidRPr="0017086F">
              <w:rPr>
                <w:rFonts w:ascii="Cambria" w:hAnsi="Cambria" w:cs="Times New Roman"/>
                <w:sz w:val="24"/>
                <w:szCs w:val="24"/>
              </w:rPr>
              <w:t xml:space="preserve"> and drug safety, Preclinical and clinical study</w:t>
            </w:r>
          </w:p>
        </w:tc>
      </w:tr>
      <w:tr w:rsidR="0028472E" w14:paraId="12F67151" w14:textId="77777777" w:rsidTr="00B97D42">
        <w:tc>
          <w:tcPr>
            <w:tcW w:w="569" w:type="dxa"/>
            <w:vMerge/>
          </w:tcPr>
          <w:p w14:paraId="4DA28694" w14:textId="77777777" w:rsidR="0028472E" w:rsidRPr="00B7409E" w:rsidRDefault="0028472E" w:rsidP="0066515F">
            <w:pPr>
              <w:rPr>
                <w:rFonts w:ascii="Cambria" w:hAnsi="Cambria"/>
                <w:b/>
                <w:bCs/>
                <w:sz w:val="24"/>
                <w:szCs w:val="24"/>
              </w:rPr>
            </w:pPr>
          </w:p>
        </w:tc>
        <w:tc>
          <w:tcPr>
            <w:tcW w:w="1831" w:type="dxa"/>
            <w:vMerge/>
          </w:tcPr>
          <w:p w14:paraId="6F11B1C8" w14:textId="77777777" w:rsidR="0028472E" w:rsidRPr="00A32E04" w:rsidRDefault="0028472E" w:rsidP="0066515F">
            <w:pPr>
              <w:rPr>
                <w:rFonts w:ascii="Cambria" w:hAnsi="Cambria"/>
                <w:b/>
                <w:bCs/>
                <w:sz w:val="24"/>
                <w:szCs w:val="24"/>
              </w:rPr>
            </w:pPr>
          </w:p>
        </w:tc>
        <w:tc>
          <w:tcPr>
            <w:tcW w:w="3686" w:type="dxa"/>
            <w:vMerge/>
          </w:tcPr>
          <w:p w14:paraId="14DE3394" w14:textId="77777777" w:rsidR="0028472E" w:rsidRDefault="0028472E" w:rsidP="00973A33">
            <w:pPr>
              <w:jc w:val="both"/>
              <w:rPr>
                <w:rFonts w:ascii="Cambria" w:hAnsi="Cambria"/>
                <w:sz w:val="24"/>
                <w:szCs w:val="24"/>
              </w:rPr>
            </w:pPr>
          </w:p>
        </w:tc>
        <w:tc>
          <w:tcPr>
            <w:tcW w:w="2838" w:type="dxa"/>
          </w:tcPr>
          <w:p w14:paraId="50F21320" w14:textId="6A491FDB" w:rsidR="0028472E" w:rsidRPr="00B7409E" w:rsidRDefault="0028472E" w:rsidP="00B7409E">
            <w:pPr>
              <w:jc w:val="both"/>
              <w:rPr>
                <w:rFonts w:ascii="Cambria" w:hAnsi="Cambria" w:cs="Times New Roman"/>
                <w:sz w:val="24"/>
                <w:szCs w:val="24"/>
              </w:rPr>
            </w:pPr>
            <w:r w:rsidRPr="00B7409E">
              <w:rPr>
                <w:rFonts w:ascii="Cambria" w:hAnsi="Cambria" w:cs="Times New Roman"/>
                <w:sz w:val="24"/>
                <w:szCs w:val="24"/>
              </w:rPr>
              <w:t>Herbal drug technologies</w:t>
            </w:r>
          </w:p>
          <w:p w14:paraId="2B6D7A3A" w14:textId="77777777" w:rsidR="0028472E" w:rsidRPr="00B7409E" w:rsidRDefault="0028472E" w:rsidP="0066515F">
            <w:pPr>
              <w:rPr>
                <w:rFonts w:ascii="Cambria" w:hAnsi="Cambria"/>
                <w:sz w:val="24"/>
                <w:szCs w:val="24"/>
              </w:rPr>
            </w:pPr>
          </w:p>
        </w:tc>
        <w:tc>
          <w:tcPr>
            <w:tcW w:w="5626" w:type="dxa"/>
          </w:tcPr>
          <w:p w14:paraId="21F6C529" w14:textId="0C1EFE46" w:rsidR="0028472E" w:rsidRPr="0017086F" w:rsidRDefault="0028472E" w:rsidP="0017086F">
            <w:pPr>
              <w:pStyle w:val="ListParagraph"/>
              <w:numPr>
                <w:ilvl w:val="0"/>
                <w:numId w:val="18"/>
              </w:numPr>
              <w:ind w:left="458" w:hanging="458"/>
              <w:jc w:val="both"/>
              <w:rPr>
                <w:rFonts w:ascii="Cambria" w:hAnsi="Cambria"/>
                <w:sz w:val="24"/>
                <w:szCs w:val="24"/>
              </w:rPr>
            </w:pPr>
            <w:r w:rsidRPr="0017086F">
              <w:rPr>
                <w:rFonts w:ascii="Cambria" w:hAnsi="Cambria" w:cs="Times New Roman"/>
                <w:sz w:val="24"/>
                <w:szCs w:val="24"/>
              </w:rPr>
              <w:t xml:space="preserve">Novel herbal drug delivery system, Herbal formulation in management of chronic disorders and regulatory guideline for </w:t>
            </w:r>
            <w:proofErr w:type="spellStart"/>
            <w:r w:rsidRPr="0017086F">
              <w:rPr>
                <w:rFonts w:ascii="Cambria" w:hAnsi="Cambria" w:cs="Times New Roman"/>
                <w:sz w:val="24"/>
                <w:szCs w:val="24"/>
              </w:rPr>
              <w:t>phyto</w:t>
            </w:r>
            <w:proofErr w:type="spellEnd"/>
            <w:r w:rsidRPr="0017086F">
              <w:rPr>
                <w:rFonts w:ascii="Cambria" w:hAnsi="Cambria" w:cs="Times New Roman"/>
                <w:sz w:val="24"/>
                <w:szCs w:val="24"/>
              </w:rPr>
              <w:t>-pharmaceuticals</w:t>
            </w:r>
          </w:p>
        </w:tc>
      </w:tr>
      <w:tr w:rsidR="0028472E" w14:paraId="4873F62C" w14:textId="77777777" w:rsidTr="00B97D42">
        <w:tc>
          <w:tcPr>
            <w:tcW w:w="569" w:type="dxa"/>
            <w:vMerge/>
          </w:tcPr>
          <w:p w14:paraId="480898D3" w14:textId="77777777" w:rsidR="0028472E" w:rsidRPr="00B7409E" w:rsidRDefault="0028472E" w:rsidP="00901BD8">
            <w:pPr>
              <w:rPr>
                <w:rFonts w:ascii="Cambria" w:hAnsi="Cambria"/>
                <w:b/>
                <w:bCs/>
                <w:sz w:val="24"/>
                <w:szCs w:val="24"/>
              </w:rPr>
            </w:pPr>
          </w:p>
        </w:tc>
        <w:tc>
          <w:tcPr>
            <w:tcW w:w="1831" w:type="dxa"/>
            <w:vMerge w:val="restart"/>
          </w:tcPr>
          <w:p w14:paraId="0CDB9F90" w14:textId="4A38F446" w:rsidR="0028472E" w:rsidRPr="00A32E04" w:rsidRDefault="0028472E" w:rsidP="00901BD8">
            <w:pPr>
              <w:rPr>
                <w:rFonts w:ascii="Cambria" w:hAnsi="Cambria"/>
                <w:b/>
                <w:bCs/>
                <w:sz w:val="24"/>
                <w:szCs w:val="24"/>
              </w:rPr>
            </w:pPr>
            <w:r w:rsidRPr="00A32E04">
              <w:rPr>
                <w:rFonts w:ascii="Cambria" w:hAnsi="Cambria"/>
                <w:b/>
                <w:bCs/>
                <w:sz w:val="24"/>
                <w:szCs w:val="24"/>
              </w:rPr>
              <w:t>Health Sciences (</w:t>
            </w:r>
            <w:r>
              <w:rPr>
                <w:rFonts w:ascii="Cambria" w:hAnsi="Cambria"/>
                <w:b/>
                <w:bCs/>
                <w:sz w:val="24"/>
                <w:szCs w:val="24"/>
              </w:rPr>
              <w:t>Ayurveda</w:t>
            </w:r>
            <w:r w:rsidRPr="00A32E04">
              <w:rPr>
                <w:rFonts w:ascii="Cambria" w:hAnsi="Cambria"/>
                <w:b/>
                <w:bCs/>
                <w:sz w:val="24"/>
                <w:szCs w:val="24"/>
              </w:rPr>
              <w:t>)</w:t>
            </w:r>
          </w:p>
        </w:tc>
        <w:tc>
          <w:tcPr>
            <w:tcW w:w="3686" w:type="dxa"/>
            <w:vMerge w:val="restart"/>
          </w:tcPr>
          <w:p w14:paraId="608500AC" w14:textId="3844DE3E" w:rsidR="0028472E" w:rsidRDefault="0028472E" w:rsidP="00901BD8">
            <w:pPr>
              <w:jc w:val="both"/>
              <w:rPr>
                <w:rFonts w:ascii="Cambria" w:hAnsi="Cambria"/>
                <w:sz w:val="24"/>
                <w:szCs w:val="24"/>
              </w:rPr>
            </w:pPr>
            <w:r w:rsidRPr="0073448F">
              <w:rPr>
                <w:rFonts w:ascii="Cambria" w:hAnsi="Cambria"/>
                <w:sz w:val="24"/>
                <w:szCs w:val="24"/>
              </w:rPr>
              <w:t xml:space="preserve">Ayurveda, the ancient health care system has effectively passed through the renaissance fulfilling the challenging demands of globalization. This divine knowledge emerged down the ages is delivering unparalleled holistic health. The growing demand and </w:t>
            </w:r>
            <w:r w:rsidR="00517EFA" w:rsidRPr="0073448F">
              <w:rPr>
                <w:rFonts w:ascii="Cambria" w:hAnsi="Cambria"/>
                <w:sz w:val="24"/>
                <w:szCs w:val="24"/>
              </w:rPr>
              <w:t>evidence-based</w:t>
            </w:r>
            <w:r w:rsidRPr="0073448F">
              <w:rPr>
                <w:rFonts w:ascii="Cambria" w:hAnsi="Cambria"/>
                <w:sz w:val="24"/>
                <w:szCs w:val="24"/>
              </w:rPr>
              <w:t xml:space="preserve"> practice made Ayurveda popular across the globe. Apart from hospitals, medical schools and research institutes of Ayurveda have played a pivotal role in popularizing Ayurveda to its summit.</w:t>
            </w:r>
          </w:p>
        </w:tc>
        <w:tc>
          <w:tcPr>
            <w:tcW w:w="2838" w:type="dxa"/>
          </w:tcPr>
          <w:p w14:paraId="0BE35CF9" w14:textId="77777777" w:rsidR="0028472E" w:rsidRPr="00901BD8" w:rsidRDefault="0028472E" w:rsidP="00901BD8">
            <w:pPr>
              <w:jc w:val="both"/>
              <w:rPr>
                <w:rFonts w:ascii="Cambria" w:hAnsi="Cambria"/>
                <w:sz w:val="24"/>
                <w:szCs w:val="24"/>
              </w:rPr>
            </w:pPr>
            <w:proofErr w:type="spellStart"/>
            <w:r w:rsidRPr="00901BD8">
              <w:rPr>
                <w:rFonts w:ascii="Cambria" w:hAnsi="Cambria"/>
                <w:sz w:val="24"/>
                <w:szCs w:val="24"/>
              </w:rPr>
              <w:t>Kayachikitsa</w:t>
            </w:r>
            <w:proofErr w:type="spellEnd"/>
            <w:r w:rsidRPr="00901BD8">
              <w:rPr>
                <w:rFonts w:ascii="Cambria" w:hAnsi="Cambria"/>
                <w:sz w:val="24"/>
                <w:szCs w:val="24"/>
              </w:rPr>
              <w:t xml:space="preserve">, </w:t>
            </w:r>
            <w:proofErr w:type="spellStart"/>
            <w:r w:rsidRPr="00901BD8">
              <w:rPr>
                <w:rFonts w:ascii="Cambria" w:hAnsi="Cambria"/>
                <w:sz w:val="24"/>
                <w:szCs w:val="24"/>
              </w:rPr>
              <w:t>Panchakarma</w:t>
            </w:r>
            <w:proofErr w:type="spellEnd"/>
            <w:r w:rsidRPr="00901BD8">
              <w:rPr>
                <w:rFonts w:ascii="Cambria" w:hAnsi="Cambria"/>
                <w:sz w:val="24"/>
                <w:szCs w:val="24"/>
              </w:rPr>
              <w:t xml:space="preserve">, </w:t>
            </w:r>
          </w:p>
          <w:p w14:paraId="6977AA83" w14:textId="2C727BC6" w:rsidR="0028472E" w:rsidRPr="00901BD8" w:rsidRDefault="0028472E" w:rsidP="00901BD8">
            <w:pPr>
              <w:jc w:val="both"/>
              <w:rPr>
                <w:rFonts w:ascii="Cambria" w:hAnsi="Cambria" w:cs="Times New Roman"/>
                <w:sz w:val="24"/>
                <w:szCs w:val="24"/>
              </w:rPr>
            </w:pPr>
            <w:proofErr w:type="spellStart"/>
            <w:r w:rsidRPr="00901BD8">
              <w:rPr>
                <w:rFonts w:ascii="Cambria" w:hAnsi="Cambria"/>
                <w:sz w:val="24"/>
                <w:szCs w:val="24"/>
              </w:rPr>
              <w:t>Roga</w:t>
            </w:r>
            <w:proofErr w:type="spellEnd"/>
            <w:r w:rsidRPr="00901BD8">
              <w:rPr>
                <w:rFonts w:ascii="Cambria" w:hAnsi="Cambria"/>
                <w:sz w:val="24"/>
                <w:szCs w:val="24"/>
              </w:rPr>
              <w:t xml:space="preserve"> </w:t>
            </w:r>
            <w:proofErr w:type="spellStart"/>
            <w:r w:rsidRPr="00901BD8">
              <w:rPr>
                <w:rFonts w:ascii="Cambria" w:hAnsi="Cambria"/>
                <w:sz w:val="24"/>
                <w:szCs w:val="24"/>
              </w:rPr>
              <w:t>Nidan</w:t>
            </w:r>
            <w:proofErr w:type="spellEnd"/>
          </w:p>
        </w:tc>
        <w:tc>
          <w:tcPr>
            <w:tcW w:w="5626" w:type="dxa"/>
          </w:tcPr>
          <w:p w14:paraId="3F032110" w14:textId="1E5754B4" w:rsidR="0028472E" w:rsidRPr="00493B2C" w:rsidRDefault="0028472E" w:rsidP="00493B2C">
            <w:pPr>
              <w:pStyle w:val="ListParagraph"/>
              <w:numPr>
                <w:ilvl w:val="0"/>
                <w:numId w:val="26"/>
              </w:numPr>
              <w:ind w:left="599" w:hanging="567"/>
              <w:jc w:val="both"/>
              <w:rPr>
                <w:rFonts w:ascii="Cambria" w:hAnsi="Cambria"/>
                <w:sz w:val="24"/>
                <w:szCs w:val="24"/>
              </w:rPr>
            </w:pPr>
            <w:r w:rsidRPr="00493B2C">
              <w:rPr>
                <w:rFonts w:ascii="Cambria" w:hAnsi="Cambria"/>
                <w:sz w:val="24"/>
                <w:szCs w:val="24"/>
              </w:rPr>
              <w:t xml:space="preserve">Ayurvedic Intervention and Lifestyle Disorders </w:t>
            </w:r>
          </w:p>
          <w:p w14:paraId="550D76CD" w14:textId="4EE07B69" w:rsidR="0028472E" w:rsidRPr="00493B2C" w:rsidRDefault="0028472E" w:rsidP="00493B2C">
            <w:pPr>
              <w:pStyle w:val="ListParagraph"/>
              <w:numPr>
                <w:ilvl w:val="0"/>
                <w:numId w:val="26"/>
              </w:numPr>
              <w:ind w:left="599" w:hanging="567"/>
              <w:jc w:val="both"/>
              <w:rPr>
                <w:rFonts w:ascii="Cambria" w:hAnsi="Cambria"/>
                <w:sz w:val="24"/>
                <w:szCs w:val="24"/>
              </w:rPr>
            </w:pPr>
            <w:r w:rsidRPr="00493B2C">
              <w:rPr>
                <w:rFonts w:ascii="Cambria" w:hAnsi="Cambria"/>
                <w:sz w:val="24"/>
                <w:szCs w:val="24"/>
              </w:rPr>
              <w:t>Unicorns in Panchakarma</w:t>
            </w:r>
          </w:p>
          <w:p w14:paraId="33D83845" w14:textId="76AC8256" w:rsidR="0028472E" w:rsidRPr="00493B2C" w:rsidRDefault="0028472E" w:rsidP="00493B2C">
            <w:pPr>
              <w:pStyle w:val="ListParagraph"/>
              <w:numPr>
                <w:ilvl w:val="0"/>
                <w:numId w:val="26"/>
              </w:numPr>
              <w:ind w:left="599" w:hanging="567"/>
              <w:jc w:val="both"/>
              <w:rPr>
                <w:rFonts w:ascii="Cambria" w:hAnsi="Cambria"/>
                <w:sz w:val="24"/>
                <w:szCs w:val="24"/>
              </w:rPr>
            </w:pPr>
            <w:r w:rsidRPr="00493B2C">
              <w:rPr>
                <w:rFonts w:ascii="Cambria" w:hAnsi="Cambria"/>
                <w:sz w:val="24"/>
                <w:szCs w:val="24"/>
              </w:rPr>
              <w:t>Panchakarma practices as Occupational therapy</w:t>
            </w:r>
          </w:p>
          <w:p w14:paraId="7FA4A2CD" w14:textId="6573421C" w:rsidR="0028472E" w:rsidRPr="00493B2C" w:rsidRDefault="0028472E" w:rsidP="00493B2C">
            <w:pPr>
              <w:pStyle w:val="ListParagraph"/>
              <w:numPr>
                <w:ilvl w:val="0"/>
                <w:numId w:val="26"/>
              </w:numPr>
              <w:ind w:left="599" w:hanging="567"/>
              <w:jc w:val="both"/>
              <w:rPr>
                <w:rFonts w:ascii="Cambria" w:hAnsi="Cambria"/>
                <w:sz w:val="24"/>
                <w:szCs w:val="24"/>
              </w:rPr>
            </w:pPr>
            <w:r w:rsidRPr="00493B2C">
              <w:rPr>
                <w:rFonts w:ascii="Cambria" w:hAnsi="Cambria"/>
                <w:sz w:val="24"/>
                <w:szCs w:val="24"/>
              </w:rPr>
              <w:t>Preventive Panchakarma in Lifestyle disorders</w:t>
            </w:r>
          </w:p>
          <w:p w14:paraId="15E73EB9" w14:textId="1AD8CD9B" w:rsidR="0028472E" w:rsidRPr="00493B2C" w:rsidRDefault="0028472E" w:rsidP="00493B2C">
            <w:pPr>
              <w:pStyle w:val="ListParagraph"/>
              <w:numPr>
                <w:ilvl w:val="0"/>
                <w:numId w:val="26"/>
              </w:numPr>
              <w:ind w:left="599" w:hanging="567"/>
              <w:jc w:val="both"/>
              <w:rPr>
                <w:rFonts w:ascii="Cambria" w:hAnsi="Cambria"/>
                <w:sz w:val="24"/>
                <w:szCs w:val="24"/>
              </w:rPr>
            </w:pPr>
            <w:r w:rsidRPr="00493B2C">
              <w:rPr>
                <w:rFonts w:ascii="Cambria" w:hAnsi="Cambria"/>
                <w:sz w:val="24"/>
                <w:szCs w:val="24"/>
              </w:rPr>
              <w:t>Rationality of Panchakarma in Autoimmune disorders</w:t>
            </w:r>
          </w:p>
          <w:p w14:paraId="5DC05F12" w14:textId="2B1334AE" w:rsidR="0028472E" w:rsidRPr="00493B2C" w:rsidRDefault="0028472E" w:rsidP="00493B2C">
            <w:pPr>
              <w:pStyle w:val="ListParagraph"/>
              <w:numPr>
                <w:ilvl w:val="0"/>
                <w:numId w:val="26"/>
              </w:numPr>
              <w:ind w:left="599" w:hanging="567"/>
              <w:jc w:val="both"/>
              <w:rPr>
                <w:rFonts w:ascii="Cambria" w:hAnsi="Cambria"/>
                <w:sz w:val="24"/>
                <w:szCs w:val="24"/>
              </w:rPr>
            </w:pPr>
            <w:r w:rsidRPr="00493B2C">
              <w:rPr>
                <w:rFonts w:ascii="Cambria" w:hAnsi="Cambria"/>
                <w:sz w:val="24"/>
                <w:szCs w:val="24"/>
              </w:rPr>
              <w:t>Panchakarma as Cosmetic therapy</w:t>
            </w:r>
          </w:p>
          <w:p w14:paraId="42BF4203" w14:textId="1C9E73B6" w:rsidR="0028472E" w:rsidRPr="00493B2C" w:rsidRDefault="0028472E" w:rsidP="00493B2C">
            <w:pPr>
              <w:pStyle w:val="ListParagraph"/>
              <w:numPr>
                <w:ilvl w:val="0"/>
                <w:numId w:val="26"/>
              </w:numPr>
              <w:ind w:left="599" w:hanging="567"/>
              <w:jc w:val="both"/>
              <w:rPr>
                <w:rFonts w:ascii="Cambria" w:hAnsi="Cambria"/>
                <w:sz w:val="24"/>
                <w:szCs w:val="24"/>
              </w:rPr>
            </w:pPr>
            <w:r w:rsidRPr="00493B2C">
              <w:rPr>
                <w:rFonts w:ascii="Cambria" w:hAnsi="Cambria"/>
                <w:sz w:val="24"/>
                <w:szCs w:val="24"/>
              </w:rPr>
              <w:t>Panchakarma for Psychological wellbeing</w:t>
            </w:r>
          </w:p>
          <w:p w14:paraId="76183D3F" w14:textId="42CD2326" w:rsidR="0028472E" w:rsidRPr="00493B2C" w:rsidRDefault="0028472E" w:rsidP="00493B2C">
            <w:pPr>
              <w:pStyle w:val="ListParagraph"/>
              <w:numPr>
                <w:ilvl w:val="0"/>
                <w:numId w:val="26"/>
              </w:numPr>
              <w:ind w:left="599" w:hanging="567"/>
              <w:jc w:val="both"/>
              <w:rPr>
                <w:rFonts w:ascii="Cambria" w:hAnsi="Cambria"/>
                <w:sz w:val="24"/>
                <w:szCs w:val="24"/>
              </w:rPr>
            </w:pPr>
            <w:r w:rsidRPr="00493B2C">
              <w:rPr>
                <w:rFonts w:ascii="Cambria" w:hAnsi="Cambria"/>
                <w:sz w:val="24"/>
                <w:szCs w:val="24"/>
              </w:rPr>
              <w:t>Panchakarma practices in Oncology</w:t>
            </w:r>
          </w:p>
          <w:p w14:paraId="5ECE8449" w14:textId="60B9E7FF" w:rsidR="0028472E" w:rsidRPr="00493B2C" w:rsidRDefault="0028472E" w:rsidP="00493B2C">
            <w:pPr>
              <w:pStyle w:val="ListParagraph"/>
              <w:numPr>
                <w:ilvl w:val="0"/>
                <w:numId w:val="26"/>
              </w:numPr>
              <w:ind w:left="599" w:hanging="567"/>
              <w:jc w:val="both"/>
              <w:rPr>
                <w:rFonts w:ascii="Cambria" w:hAnsi="Cambria"/>
                <w:sz w:val="24"/>
                <w:szCs w:val="24"/>
              </w:rPr>
            </w:pPr>
            <w:r w:rsidRPr="00493B2C">
              <w:rPr>
                <w:rFonts w:ascii="Cambria" w:hAnsi="Cambria"/>
                <w:sz w:val="24"/>
                <w:szCs w:val="24"/>
              </w:rPr>
              <w:t>Standardization of various Ayurvedic Diagnostic tools</w:t>
            </w:r>
          </w:p>
          <w:p w14:paraId="5B3AA92F" w14:textId="026B12B9" w:rsidR="0028472E" w:rsidRPr="00493B2C" w:rsidRDefault="0028472E" w:rsidP="00493B2C">
            <w:pPr>
              <w:pStyle w:val="ListParagraph"/>
              <w:numPr>
                <w:ilvl w:val="0"/>
                <w:numId w:val="26"/>
              </w:numPr>
              <w:ind w:left="599" w:hanging="567"/>
              <w:jc w:val="both"/>
              <w:rPr>
                <w:rFonts w:ascii="Cambria" w:hAnsi="Cambria"/>
                <w:sz w:val="24"/>
                <w:szCs w:val="24"/>
              </w:rPr>
            </w:pPr>
            <w:r w:rsidRPr="00493B2C">
              <w:rPr>
                <w:rFonts w:ascii="Cambria" w:hAnsi="Cambria"/>
                <w:sz w:val="24"/>
                <w:szCs w:val="24"/>
              </w:rPr>
              <w:t>Development and validation of Ayurvedic tools through AI (Artificial Intelligence)</w:t>
            </w:r>
          </w:p>
          <w:p w14:paraId="2ED5503D" w14:textId="630BEAC6" w:rsidR="0028472E" w:rsidRPr="00493B2C" w:rsidRDefault="0028472E" w:rsidP="00493B2C">
            <w:pPr>
              <w:pStyle w:val="ListParagraph"/>
              <w:numPr>
                <w:ilvl w:val="0"/>
                <w:numId w:val="26"/>
              </w:numPr>
              <w:ind w:left="599" w:hanging="567"/>
              <w:jc w:val="both"/>
              <w:rPr>
                <w:rFonts w:ascii="Cambria" w:hAnsi="Cambria" w:cs="Times New Roman"/>
                <w:sz w:val="24"/>
                <w:szCs w:val="24"/>
              </w:rPr>
            </w:pPr>
            <w:r w:rsidRPr="00493B2C">
              <w:rPr>
                <w:rFonts w:ascii="Cambria" w:hAnsi="Cambria"/>
                <w:sz w:val="24"/>
                <w:szCs w:val="24"/>
              </w:rPr>
              <w:t>Effect of Electronic devices on Health -  A Ayurvedic perspective</w:t>
            </w:r>
          </w:p>
        </w:tc>
      </w:tr>
      <w:tr w:rsidR="0028472E" w14:paraId="59542745" w14:textId="77777777" w:rsidTr="00B97D42">
        <w:tc>
          <w:tcPr>
            <w:tcW w:w="569" w:type="dxa"/>
            <w:vMerge/>
          </w:tcPr>
          <w:p w14:paraId="1B7AC61D" w14:textId="77777777" w:rsidR="0028472E" w:rsidRPr="00B7409E" w:rsidRDefault="0028472E" w:rsidP="00901BD8">
            <w:pPr>
              <w:rPr>
                <w:rFonts w:ascii="Cambria" w:hAnsi="Cambria"/>
                <w:b/>
                <w:bCs/>
                <w:sz w:val="24"/>
                <w:szCs w:val="24"/>
              </w:rPr>
            </w:pPr>
          </w:p>
        </w:tc>
        <w:tc>
          <w:tcPr>
            <w:tcW w:w="1831" w:type="dxa"/>
            <w:vMerge/>
          </w:tcPr>
          <w:p w14:paraId="500F0673" w14:textId="77777777" w:rsidR="0028472E" w:rsidRPr="00A32E04" w:rsidRDefault="0028472E" w:rsidP="00901BD8">
            <w:pPr>
              <w:rPr>
                <w:rFonts w:ascii="Cambria" w:hAnsi="Cambria"/>
                <w:b/>
                <w:bCs/>
                <w:sz w:val="24"/>
                <w:szCs w:val="24"/>
              </w:rPr>
            </w:pPr>
          </w:p>
        </w:tc>
        <w:tc>
          <w:tcPr>
            <w:tcW w:w="3686" w:type="dxa"/>
            <w:vMerge/>
          </w:tcPr>
          <w:p w14:paraId="6B77414B" w14:textId="77777777" w:rsidR="0028472E" w:rsidRDefault="0028472E" w:rsidP="00901BD8">
            <w:pPr>
              <w:jc w:val="both"/>
              <w:rPr>
                <w:rFonts w:ascii="Cambria" w:hAnsi="Cambria"/>
                <w:sz w:val="24"/>
                <w:szCs w:val="24"/>
              </w:rPr>
            </w:pPr>
          </w:p>
        </w:tc>
        <w:tc>
          <w:tcPr>
            <w:tcW w:w="2838" w:type="dxa"/>
          </w:tcPr>
          <w:p w14:paraId="5910BA14" w14:textId="3ED5C83A" w:rsidR="0028472E" w:rsidRPr="00901BD8" w:rsidRDefault="0028472E" w:rsidP="00901BD8">
            <w:pPr>
              <w:jc w:val="both"/>
              <w:rPr>
                <w:rFonts w:ascii="Cambria" w:hAnsi="Cambria" w:cs="Times New Roman"/>
                <w:sz w:val="24"/>
                <w:szCs w:val="24"/>
              </w:rPr>
            </w:pPr>
            <w:proofErr w:type="spellStart"/>
            <w:r w:rsidRPr="00901BD8">
              <w:rPr>
                <w:rFonts w:ascii="Cambria" w:hAnsi="Cambria"/>
                <w:sz w:val="24"/>
                <w:szCs w:val="24"/>
              </w:rPr>
              <w:t>Shalya</w:t>
            </w:r>
            <w:proofErr w:type="spellEnd"/>
            <w:r w:rsidRPr="00901BD8">
              <w:rPr>
                <w:rFonts w:ascii="Cambria" w:hAnsi="Cambria"/>
                <w:sz w:val="24"/>
                <w:szCs w:val="24"/>
              </w:rPr>
              <w:t xml:space="preserve"> Tantra, </w:t>
            </w:r>
            <w:proofErr w:type="spellStart"/>
            <w:r w:rsidRPr="00901BD8">
              <w:rPr>
                <w:rFonts w:ascii="Cambria" w:hAnsi="Cambria"/>
                <w:sz w:val="24"/>
                <w:szCs w:val="24"/>
              </w:rPr>
              <w:t>Shalakya</w:t>
            </w:r>
            <w:proofErr w:type="spellEnd"/>
            <w:r w:rsidRPr="00901BD8">
              <w:rPr>
                <w:rFonts w:ascii="Cambria" w:hAnsi="Cambria"/>
                <w:sz w:val="24"/>
                <w:szCs w:val="24"/>
              </w:rPr>
              <w:t xml:space="preserve"> Tantra</w:t>
            </w:r>
          </w:p>
        </w:tc>
        <w:tc>
          <w:tcPr>
            <w:tcW w:w="5626" w:type="dxa"/>
          </w:tcPr>
          <w:p w14:paraId="70AD12C8" w14:textId="7B35104F" w:rsidR="0028472E" w:rsidRPr="00493B2C" w:rsidRDefault="0028472E" w:rsidP="00493B2C">
            <w:pPr>
              <w:pStyle w:val="ListParagraph"/>
              <w:numPr>
                <w:ilvl w:val="0"/>
                <w:numId w:val="27"/>
              </w:numPr>
              <w:ind w:left="599" w:hanging="567"/>
              <w:jc w:val="both"/>
              <w:rPr>
                <w:rFonts w:ascii="Cambria" w:hAnsi="Cambria"/>
                <w:sz w:val="24"/>
                <w:szCs w:val="24"/>
              </w:rPr>
            </w:pPr>
            <w:r w:rsidRPr="00493B2C">
              <w:rPr>
                <w:rFonts w:ascii="Cambria" w:hAnsi="Cambria"/>
                <w:sz w:val="24"/>
                <w:szCs w:val="24"/>
              </w:rPr>
              <w:t>Clinical applications of various modalities of Shalya tantra</w:t>
            </w:r>
          </w:p>
          <w:p w14:paraId="2B982C6B" w14:textId="18226979" w:rsidR="0028472E" w:rsidRPr="00493B2C" w:rsidRDefault="0028472E" w:rsidP="00493B2C">
            <w:pPr>
              <w:pStyle w:val="ListParagraph"/>
              <w:numPr>
                <w:ilvl w:val="0"/>
                <w:numId w:val="27"/>
              </w:numPr>
              <w:ind w:left="599" w:hanging="567"/>
              <w:jc w:val="both"/>
              <w:rPr>
                <w:rFonts w:ascii="Cambria" w:hAnsi="Cambria"/>
                <w:sz w:val="24"/>
                <w:szCs w:val="24"/>
              </w:rPr>
            </w:pPr>
            <w:r w:rsidRPr="00493B2C">
              <w:rPr>
                <w:rFonts w:ascii="Cambria" w:hAnsi="Cambria"/>
                <w:sz w:val="24"/>
                <w:szCs w:val="24"/>
              </w:rPr>
              <w:t>Upgradation of ancient Surgical and para surgical modalities</w:t>
            </w:r>
          </w:p>
          <w:p w14:paraId="7FC4D36C" w14:textId="56D3D86B" w:rsidR="0028472E" w:rsidRPr="00493B2C" w:rsidRDefault="0028472E" w:rsidP="00493B2C">
            <w:pPr>
              <w:pStyle w:val="ListParagraph"/>
              <w:numPr>
                <w:ilvl w:val="0"/>
                <w:numId w:val="27"/>
              </w:numPr>
              <w:ind w:left="599" w:hanging="567"/>
              <w:jc w:val="both"/>
              <w:rPr>
                <w:rFonts w:ascii="Cambria" w:hAnsi="Cambria"/>
                <w:sz w:val="24"/>
                <w:szCs w:val="24"/>
              </w:rPr>
            </w:pPr>
            <w:r w:rsidRPr="00493B2C">
              <w:rPr>
                <w:rFonts w:ascii="Cambria" w:hAnsi="Cambria"/>
                <w:sz w:val="24"/>
                <w:szCs w:val="24"/>
              </w:rPr>
              <w:t>Utilization of Shalya Tantra in Sports medicine</w:t>
            </w:r>
          </w:p>
          <w:p w14:paraId="70F73FC9" w14:textId="3F5C6678" w:rsidR="0028472E" w:rsidRPr="00493B2C" w:rsidRDefault="0028472E" w:rsidP="00493B2C">
            <w:pPr>
              <w:pStyle w:val="ListParagraph"/>
              <w:numPr>
                <w:ilvl w:val="0"/>
                <w:numId w:val="27"/>
              </w:numPr>
              <w:ind w:left="599" w:hanging="567"/>
              <w:jc w:val="both"/>
              <w:rPr>
                <w:rFonts w:ascii="Cambria" w:hAnsi="Cambria"/>
                <w:sz w:val="24"/>
                <w:szCs w:val="24"/>
              </w:rPr>
            </w:pPr>
            <w:r w:rsidRPr="00493B2C">
              <w:rPr>
                <w:rFonts w:ascii="Cambria" w:hAnsi="Cambria"/>
                <w:sz w:val="24"/>
                <w:szCs w:val="24"/>
              </w:rPr>
              <w:t>Implementation of Shalya tantra in Lifestyle disorders</w:t>
            </w:r>
          </w:p>
          <w:p w14:paraId="1A67F434" w14:textId="7B1F74C6" w:rsidR="0028472E" w:rsidRPr="00493B2C" w:rsidRDefault="0028472E" w:rsidP="00493B2C">
            <w:pPr>
              <w:pStyle w:val="ListParagraph"/>
              <w:numPr>
                <w:ilvl w:val="0"/>
                <w:numId w:val="27"/>
              </w:numPr>
              <w:ind w:left="599" w:hanging="567"/>
              <w:jc w:val="both"/>
              <w:rPr>
                <w:rFonts w:ascii="Cambria" w:hAnsi="Cambria"/>
                <w:sz w:val="24"/>
                <w:szCs w:val="24"/>
              </w:rPr>
            </w:pPr>
            <w:r w:rsidRPr="00493B2C">
              <w:rPr>
                <w:rFonts w:ascii="Cambria" w:hAnsi="Cambria"/>
                <w:sz w:val="24"/>
                <w:szCs w:val="24"/>
              </w:rPr>
              <w:t>Pain management through Shalya tantra</w:t>
            </w:r>
          </w:p>
          <w:p w14:paraId="2A6F3DC7" w14:textId="5856F0FD" w:rsidR="0028472E" w:rsidRPr="00493B2C" w:rsidRDefault="0028472E" w:rsidP="00493B2C">
            <w:pPr>
              <w:pStyle w:val="ListParagraph"/>
              <w:numPr>
                <w:ilvl w:val="0"/>
                <w:numId w:val="27"/>
              </w:numPr>
              <w:ind w:left="599" w:hanging="567"/>
              <w:jc w:val="both"/>
              <w:rPr>
                <w:rFonts w:ascii="Cambria" w:hAnsi="Cambria"/>
                <w:sz w:val="24"/>
                <w:szCs w:val="24"/>
              </w:rPr>
            </w:pPr>
            <w:r w:rsidRPr="00493B2C">
              <w:rPr>
                <w:rFonts w:ascii="Cambria" w:hAnsi="Cambria"/>
                <w:sz w:val="24"/>
                <w:szCs w:val="24"/>
              </w:rPr>
              <w:t>Utilization of Shalya tantra principles in present era</w:t>
            </w:r>
          </w:p>
          <w:p w14:paraId="02099AAB" w14:textId="66345889" w:rsidR="0028472E" w:rsidRPr="00493B2C" w:rsidRDefault="0028472E" w:rsidP="00493B2C">
            <w:pPr>
              <w:pStyle w:val="ListParagraph"/>
              <w:numPr>
                <w:ilvl w:val="0"/>
                <w:numId w:val="27"/>
              </w:numPr>
              <w:ind w:left="599" w:hanging="567"/>
              <w:jc w:val="both"/>
              <w:rPr>
                <w:rFonts w:ascii="Cambria" w:hAnsi="Cambria"/>
                <w:sz w:val="24"/>
                <w:szCs w:val="24"/>
              </w:rPr>
            </w:pPr>
            <w:r w:rsidRPr="00493B2C">
              <w:rPr>
                <w:rFonts w:ascii="Cambria" w:hAnsi="Cambria"/>
                <w:sz w:val="24"/>
                <w:szCs w:val="24"/>
              </w:rPr>
              <w:t xml:space="preserve">Evidence based </w:t>
            </w:r>
            <w:proofErr w:type="spellStart"/>
            <w:r w:rsidRPr="00493B2C">
              <w:rPr>
                <w:rFonts w:ascii="Cambria" w:hAnsi="Cambria"/>
                <w:sz w:val="24"/>
                <w:szCs w:val="24"/>
              </w:rPr>
              <w:t>Ayurvedic</w:t>
            </w:r>
            <w:proofErr w:type="spellEnd"/>
            <w:r w:rsidRPr="00493B2C">
              <w:rPr>
                <w:rFonts w:ascii="Cambria" w:hAnsi="Cambria"/>
                <w:sz w:val="24"/>
                <w:szCs w:val="24"/>
              </w:rPr>
              <w:t xml:space="preserve"> practices in </w:t>
            </w:r>
            <w:proofErr w:type="spellStart"/>
            <w:r w:rsidRPr="00493B2C">
              <w:rPr>
                <w:rFonts w:ascii="Cambria" w:hAnsi="Cambria"/>
                <w:sz w:val="24"/>
                <w:szCs w:val="24"/>
              </w:rPr>
              <w:t>Shalakya</w:t>
            </w:r>
            <w:proofErr w:type="spellEnd"/>
            <w:r w:rsidRPr="00493B2C">
              <w:rPr>
                <w:rFonts w:ascii="Cambria" w:hAnsi="Cambria"/>
                <w:sz w:val="24"/>
                <w:szCs w:val="24"/>
              </w:rPr>
              <w:t xml:space="preserve"> diseases</w:t>
            </w:r>
          </w:p>
          <w:p w14:paraId="2BB5BFE8" w14:textId="43887D1B" w:rsidR="0028472E" w:rsidRPr="00493B2C" w:rsidRDefault="0028472E" w:rsidP="00493B2C">
            <w:pPr>
              <w:pStyle w:val="ListParagraph"/>
              <w:numPr>
                <w:ilvl w:val="0"/>
                <w:numId w:val="27"/>
              </w:numPr>
              <w:ind w:left="599" w:hanging="567"/>
              <w:jc w:val="both"/>
              <w:rPr>
                <w:rFonts w:ascii="Cambria" w:hAnsi="Cambria"/>
                <w:sz w:val="24"/>
                <w:szCs w:val="24"/>
              </w:rPr>
            </w:pPr>
            <w:proofErr w:type="spellStart"/>
            <w:r w:rsidRPr="00493B2C">
              <w:rPr>
                <w:rFonts w:ascii="Cambria" w:hAnsi="Cambria"/>
                <w:sz w:val="24"/>
                <w:szCs w:val="24"/>
              </w:rPr>
              <w:t>Urdhwanga</w:t>
            </w:r>
            <w:proofErr w:type="spellEnd"/>
            <w:r w:rsidRPr="00493B2C">
              <w:rPr>
                <w:rFonts w:ascii="Cambria" w:hAnsi="Cambria"/>
                <w:sz w:val="24"/>
                <w:szCs w:val="24"/>
              </w:rPr>
              <w:t xml:space="preserve"> </w:t>
            </w:r>
            <w:proofErr w:type="spellStart"/>
            <w:r w:rsidRPr="00493B2C">
              <w:rPr>
                <w:rFonts w:ascii="Cambria" w:hAnsi="Cambria"/>
                <w:sz w:val="24"/>
                <w:szCs w:val="24"/>
              </w:rPr>
              <w:t>Marmas</w:t>
            </w:r>
            <w:proofErr w:type="spellEnd"/>
            <w:r w:rsidRPr="00493B2C">
              <w:rPr>
                <w:rFonts w:ascii="Cambria" w:hAnsi="Cambria"/>
                <w:sz w:val="24"/>
                <w:szCs w:val="24"/>
              </w:rPr>
              <w:t xml:space="preserve"> and their relation to </w:t>
            </w:r>
            <w:proofErr w:type="spellStart"/>
            <w:r w:rsidRPr="00493B2C">
              <w:rPr>
                <w:rFonts w:ascii="Cambria" w:hAnsi="Cambria"/>
                <w:sz w:val="24"/>
                <w:szCs w:val="24"/>
              </w:rPr>
              <w:t>Shalakya</w:t>
            </w:r>
            <w:proofErr w:type="spellEnd"/>
            <w:r w:rsidRPr="00493B2C">
              <w:rPr>
                <w:rFonts w:ascii="Cambria" w:hAnsi="Cambria"/>
                <w:sz w:val="24"/>
                <w:szCs w:val="24"/>
              </w:rPr>
              <w:t xml:space="preserve"> diseases</w:t>
            </w:r>
          </w:p>
          <w:p w14:paraId="4F46CE7A" w14:textId="7C5AD41E" w:rsidR="0028472E" w:rsidRPr="00493B2C" w:rsidRDefault="0028472E" w:rsidP="00493B2C">
            <w:pPr>
              <w:pStyle w:val="ListParagraph"/>
              <w:numPr>
                <w:ilvl w:val="0"/>
                <w:numId w:val="27"/>
              </w:numPr>
              <w:ind w:left="599" w:hanging="567"/>
              <w:jc w:val="both"/>
              <w:rPr>
                <w:rFonts w:ascii="Cambria" w:hAnsi="Cambria"/>
                <w:sz w:val="24"/>
                <w:szCs w:val="24"/>
              </w:rPr>
            </w:pPr>
            <w:r w:rsidRPr="00493B2C">
              <w:rPr>
                <w:rFonts w:ascii="Cambria" w:hAnsi="Cambria"/>
                <w:sz w:val="24"/>
                <w:szCs w:val="24"/>
              </w:rPr>
              <w:t xml:space="preserve">Integrative approach in </w:t>
            </w:r>
            <w:proofErr w:type="spellStart"/>
            <w:r w:rsidRPr="00493B2C">
              <w:rPr>
                <w:rFonts w:ascii="Cambria" w:hAnsi="Cambria"/>
                <w:sz w:val="24"/>
                <w:szCs w:val="24"/>
              </w:rPr>
              <w:t>Shalakya</w:t>
            </w:r>
            <w:proofErr w:type="spellEnd"/>
            <w:r w:rsidRPr="00493B2C">
              <w:rPr>
                <w:rFonts w:ascii="Cambria" w:hAnsi="Cambria"/>
                <w:sz w:val="24"/>
                <w:szCs w:val="24"/>
              </w:rPr>
              <w:t xml:space="preserve"> diseases</w:t>
            </w:r>
          </w:p>
          <w:p w14:paraId="4B6C8AF2" w14:textId="7765181C" w:rsidR="0028472E" w:rsidRPr="00493B2C" w:rsidRDefault="0028472E" w:rsidP="00493B2C">
            <w:pPr>
              <w:pStyle w:val="ListParagraph"/>
              <w:numPr>
                <w:ilvl w:val="0"/>
                <w:numId w:val="27"/>
              </w:numPr>
              <w:ind w:left="599" w:hanging="567"/>
              <w:jc w:val="both"/>
              <w:rPr>
                <w:rFonts w:ascii="Cambria" w:hAnsi="Cambria"/>
                <w:sz w:val="24"/>
                <w:szCs w:val="24"/>
              </w:rPr>
            </w:pPr>
            <w:r w:rsidRPr="00493B2C">
              <w:rPr>
                <w:rFonts w:ascii="Cambria" w:hAnsi="Cambria"/>
                <w:sz w:val="24"/>
                <w:szCs w:val="24"/>
              </w:rPr>
              <w:lastRenderedPageBreak/>
              <w:t>Ocular manifestations of Systemic diseases – Ayurvedic perspective</w:t>
            </w:r>
          </w:p>
          <w:p w14:paraId="71BF7764" w14:textId="6A6BFA41" w:rsidR="0028472E" w:rsidRPr="00493B2C" w:rsidRDefault="0028472E" w:rsidP="00493B2C">
            <w:pPr>
              <w:pStyle w:val="ListParagraph"/>
              <w:numPr>
                <w:ilvl w:val="0"/>
                <w:numId w:val="27"/>
              </w:numPr>
              <w:ind w:left="599" w:hanging="567"/>
              <w:jc w:val="both"/>
              <w:rPr>
                <w:rFonts w:ascii="Cambria" w:hAnsi="Cambria" w:cs="Times New Roman"/>
                <w:sz w:val="24"/>
                <w:szCs w:val="24"/>
              </w:rPr>
            </w:pPr>
            <w:r w:rsidRPr="00493B2C">
              <w:rPr>
                <w:rFonts w:ascii="Cambria" w:hAnsi="Cambria"/>
                <w:sz w:val="24"/>
                <w:szCs w:val="24"/>
              </w:rPr>
              <w:t>Post COVID Ocular and ENT manifestations, and their solutions through Ayurveda</w:t>
            </w:r>
          </w:p>
        </w:tc>
      </w:tr>
      <w:tr w:rsidR="0028472E" w14:paraId="3B74727F" w14:textId="77777777" w:rsidTr="00B97D42">
        <w:tc>
          <w:tcPr>
            <w:tcW w:w="569" w:type="dxa"/>
            <w:vMerge/>
          </w:tcPr>
          <w:p w14:paraId="5DDAE7C2" w14:textId="77777777" w:rsidR="0028472E" w:rsidRPr="00B7409E" w:rsidRDefault="0028472E" w:rsidP="00901BD8">
            <w:pPr>
              <w:rPr>
                <w:rFonts w:ascii="Cambria" w:hAnsi="Cambria"/>
                <w:b/>
                <w:bCs/>
                <w:sz w:val="24"/>
                <w:szCs w:val="24"/>
              </w:rPr>
            </w:pPr>
          </w:p>
        </w:tc>
        <w:tc>
          <w:tcPr>
            <w:tcW w:w="1831" w:type="dxa"/>
            <w:vMerge/>
          </w:tcPr>
          <w:p w14:paraId="31F9E33B" w14:textId="77777777" w:rsidR="0028472E" w:rsidRPr="00A32E04" w:rsidRDefault="0028472E" w:rsidP="00901BD8">
            <w:pPr>
              <w:rPr>
                <w:rFonts w:ascii="Cambria" w:hAnsi="Cambria"/>
                <w:b/>
                <w:bCs/>
                <w:sz w:val="24"/>
                <w:szCs w:val="24"/>
              </w:rPr>
            </w:pPr>
          </w:p>
        </w:tc>
        <w:tc>
          <w:tcPr>
            <w:tcW w:w="3686" w:type="dxa"/>
            <w:vMerge/>
          </w:tcPr>
          <w:p w14:paraId="5A8F1B89" w14:textId="77777777" w:rsidR="0028472E" w:rsidRDefault="0028472E" w:rsidP="00901BD8">
            <w:pPr>
              <w:jc w:val="both"/>
              <w:rPr>
                <w:rFonts w:ascii="Cambria" w:hAnsi="Cambria"/>
                <w:sz w:val="24"/>
                <w:szCs w:val="24"/>
              </w:rPr>
            </w:pPr>
          </w:p>
        </w:tc>
        <w:tc>
          <w:tcPr>
            <w:tcW w:w="2838" w:type="dxa"/>
          </w:tcPr>
          <w:p w14:paraId="3F202D16" w14:textId="3E7284F6" w:rsidR="0028472E" w:rsidRPr="00901BD8" w:rsidRDefault="0028472E" w:rsidP="00901BD8">
            <w:pPr>
              <w:jc w:val="both"/>
              <w:rPr>
                <w:rFonts w:ascii="Cambria" w:hAnsi="Cambria" w:cs="Times New Roman"/>
                <w:sz w:val="24"/>
                <w:szCs w:val="24"/>
              </w:rPr>
            </w:pPr>
            <w:proofErr w:type="spellStart"/>
            <w:r w:rsidRPr="00901BD8">
              <w:rPr>
                <w:rFonts w:ascii="Cambria" w:hAnsi="Cambria"/>
                <w:sz w:val="24"/>
                <w:szCs w:val="24"/>
              </w:rPr>
              <w:t>Prasuti</w:t>
            </w:r>
            <w:proofErr w:type="spellEnd"/>
            <w:r w:rsidRPr="00901BD8">
              <w:rPr>
                <w:rFonts w:ascii="Cambria" w:hAnsi="Cambria"/>
                <w:sz w:val="24"/>
                <w:szCs w:val="24"/>
              </w:rPr>
              <w:t xml:space="preserve"> Tantra &amp; </w:t>
            </w:r>
            <w:proofErr w:type="spellStart"/>
            <w:r w:rsidRPr="00901BD8">
              <w:rPr>
                <w:rFonts w:ascii="Cambria" w:hAnsi="Cambria"/>
                <w:sz w:val="24"/>
                <w:szCs w:val="24"/>
              </w:rPr>
              <w:t>Stri</w:t>
            </w:r>
            <w:proofErr w:type="spellEnd"/>
            <w:r w:rsidRPr="00901BD8">
              <w:rPr>
                <w:rFonts w:ascii="Cambria" w:hAnsi="Cambria"/>
                <w:sz w:val="24"/>
                <w:szCs w:val="24"/>
              </w:rPr>
              <w:t xml:space="preserve"> </w:t>
            </w:r>
            <w:proofErr w:type="spellStart"/>
            <w:r w:rsidRPr="00901BD8">
              <w:rPr>
                <w:rFonts w:ascii="Cambria" w:hAnsi="Cambria"/>
                <w:sz w:val="24"/>
                <w:szCs w:val="24"/>
              </w:rPr>
              <w:t>Roga</w:t>
            </w:r>
            <w:proofErr w:type="spellEnd"/>
            <w:r w:rsidRPr="00901BD8">
              <w:rPr>
                <w:rFonts w:ascii="Cambria" w:hAnsi="Cambria"/>
                <w:sz w:val="24"/>
                <w:szCs w:val="24"/>
              </w:rPr>
              <w:t xml:space="preserve">, </w:t>
            </w:r>
            <w:proofErr w:type="spellStart"/>
            <w:r w:rsidRPr="00901BD8">
              <w:rPr>
                <w:rFonts w:ascii="Cambria" w:hAnsi="Cambria"/>
                <w:sz w:val="24"/>
                <w:szCs w:val="24"/>
              </w:rPr>
              <w:t>Balarog</w:t>
            </w:r>
            <w:proofErr w:type="spellEnd"/>
          </w:p>
        </w:tc>
        <w:tc>
          <w:tcPr>
            <w:tcW w:w="5626" w:type="dxa"/>
          </w:tcPr>
          <w:p w14:paraId="164CE215" w14:textId="25A79440" w:rsidR="0028472E" w:rsidRPr="00493B2C" w:rsidRDefault="0028472E" w:rsidP="00493B2C">
            <w:pPr>
              <w:pStyle w:val="ListParagraph"/>
              <w:numPr>
                <w:ilvl w:val="0"/>
                <w:numId w:val="28"/>
              </w:numPr>
              <w:ind w:left="599" w:hanging="567"/>
              <w:jc w:val="both"/>
              <w:rPr>
                <w:rFonts w:ascii="Cambria" w:hAnsi="Cambria"/>
                <w:sz w:val="24"/>
                <w:szCs w:val="24"/>
              </w:rPr>
            </w:pPr>
            <w:r w:rsidRPr="00493B2C">
              <w:rPr>
                <w:rFonts w:ascii="Cambria" w:hAnsi="Cambria"/>
                <w:sz w:val="24"/>
                <w:szCs w:val="24"/>
              </w:rPr>
              <w:t xml:space="preserve">Updates in </w:t>
            </w:r>
            <w:proofErr w:type="spellStart"/>
            <w:r w:rsidRPr="00493B2C">
              <w:rPr>
                <w:rFonts w:ascii="Cambria" w:hAnsi="Cambria"/>
                <w:sz w:val="24"/>
                <w:szCs w:val="24"/>
              </w:rPr>
              <w:t>Sthanika</w:t>
            </w:r>
            <w:proofErr w:type="spellEnd"/>
            <w:r w:rsidRPr="00493B2C">
              <w:rPr>
                <w:rFonts w:ascii="Cambria" w:hAnsi="Cambria"/>
                <w:sz w:val="24"/>
                <w:szCs w:val="24"/>
              </w:rPr>
              <w:t xml:space="preserve"> </w:t>
            </w:r>
            <w:proofErr w:type="spellStart"/>
            <w:r w:rsidRPr="00493B2C">
              <w:rPr>
                <w:rFonts w:ascii="Cambria" w:hAnsi="Cambria"/>
                <w:sz w:val="24"/>
                <w:szCs w:val="24"/>
              </w:rPr>
              <w:t>chikitsa</w:t>
            </w:r>
            <w:proofErr w:type="spellEnd"/>
          </w:p>
          <w:p w14:paraId="2D9C2058" w14:textId="27717DDD" w:rsidR="0028472E" w:rsidRPr="00493B2C" w:rsidRDefault="0028472E" w:rsidP="00493B2C">
            <w:pPr>
              <w:pStyle w:val="ListParagraph"/>
              <w:numPr>
                <w:ilvl w:val="0"/>
                <w:numId w:val="28"/>
              </w:numPr>
              <w:ind w:left="599" w:hanging="567"/>
              <w:jc w:val="both"/>
              <w:rPr>
                <w:rFonts w:ascii="Cambria" w:hAnsi="Cambria"/>
                <w:sz w:val="24"/>
                <w:szCs w:val="24"/>
              </w:rPr>
            </w:pPr>
            <w:r w:rsidRPr="00493B2C">
              <w:rPr>
                <w:rFonts w:ascii="Cambria" w:hAnsi="Cambria"/>
                <w:sz w:val="24"/>
                <w:szCs w:val="24"/>
              </w:rPr>
              <w:t>Protocol in the management of Gynaecological malignancy</w:t>
            </w:r>
          </w:p>
          <w:p w14:paraId="5CBE908C" w14:textId="73DAAED1" w:rsidR="0028472E" w:rsidRPr="00493B2C" w:rsidRDefault="0028472E" w:rsidP="00493B2C">
            <w:pPr>
              <w:pStyle w:val="ListParagraph"/>
              <w:numPr>
                <w:ilvl w:val="0"/>
                <w:numId w:val="28"/>
              </w:numPr>
              <w:ind w:left="599" w:hanging="567"/>
              <w:jc w:val="both"/>
              <w:rPr>
                <w:rFonts w:ascii="Cambria" w:hAnsi="Cambria"/>
                <w:sz w:val="24"/>
                <w:szCs w:val="24"/>
              </w:rPr>
            </w:pPr>
            <w:r w:rsidRPr="00493B2C">
              <w:rPr>
                <w:rFonts w:ascii="Cambria" w:hAnsi="Cambria"/>
                <w:sz w:val="24"/>
                <w:szCs w:val="24"/>
              </w:rPr>
              <w:t>Ayurveda and Yoga for healthy progeny</w:t>
            </w:r>
          </w:p>
          <w:p w14:paraId="7070BAD3" w14:textId="1FC515B3" w:rsidR="0028472E" w:rsidRPr="00493B2C" w:rsidRDefault="0028472E" w:rsidP="00493B2C">
            <w:pPr>
              <w:pStyle w:val="ListParagraph"/>
              <w:numPr>
                <w:ilvl w:val="0"/>
                <w:numId w:val="28"/>
              </w:numPr>
              <w:ind w:left="599" w:hanging="567"/>
              <w:jc w:val="both"/>
              <w:rPr>
                <w:rFonts w:ascii="Cambria" w:hAnsi="Cambria"/>
                <w:sz w:val="24"/>
                <w:szCs w:val="24"/>
              </w:rPr>
            </w:pPr>
            <w:r w:rsidRPr="00493B2C">
              <w:rPr>
                <w:rFonts w:ascii="Cambria" w:hAnsi="Cambria"/>
                <w:sz w:val="24"/>
                <w:szCs w:val="24"/>
              </w:rPr>
              <w:t>Ayurvedic approach towards Adolescent/Reproductive/Menopause</w:t>
            </w:r>
            <w:r>
              <w:rPr>
                <w:rFonts w:ascii="Cambria" w:hAnsi="Cambria"/>
                <w:sz w:val="24"/>
                <w:szCs w:val="24"/>
              </w:rPr>
              <w:t xml:space="preserve"> </w:t>
            </w:r>
            <w:r w:rsidRPr="00493B2C">
              <w:rPr>
                <w:rFonts w:ascii="Cambria" w:hAnsi="Cambria"/>
                <w:sz w:val="24"/>
                <w:szCs w:val="24"/>
              </w:rPr>
              <w:t>disorders</w:t>
            </w:r>
          </w:p>
          <w:p w14:paraId="4A63AF8D" w14:textId="15BC3602" w:rsidR="0028472E" w:rsidRPr="00493B2C" w:rsidRDefault="0028472E" w:rsidP="00493B2C">
            <w:pPr>
              <w:pStyle w:val="ListParagraph"/>
              <w:numPr>
                <w:ilvl w:val="0"/>
                <w:numId w:val="28"/>
              </w:numPr>
              <w:ind w:left="599" w:hanging="567"/>
              <w:jc w:val="both"/>
              <w:rPr>
                <w:rFonts w:ascii="Cambria" w:hAnsi="Cambria"/>
                <w:sz w:val="24"/>
                <w:szCs w:val="24"/>
              </w:rPr>
            </w:pPr>
            <w:r w:rsidRPr="00493B2C">
              <w:rPr>
                <w:rFonts w:ascii="Cambria" w:hAnsi="Cambria"/>
                <w:sz w:val="24"/>
                <w:szCs w:val="24"/>
              </w:rPr>
              <w:t>Recent advances in Infertility Management</w:t>
            </w:r>
          </w:p>
          <w:p w14:paraId="606DC21B" w14:textId="2AE89E0C" w:rsidR="0028472E" w:rsidRPr="00493B2C" w:rsidRDefault="0028472E" w:rsidP="00493B2C">
            <w:pPr>
              <w:pStyle w:val="ListParagraph"/>
              <w:numPr>
                <w:ilvl w:val="0"/>
                <w:numId w:val="28"/>
              </w:numPr>
              <w:ind w:left="599" w:hanging="567"/>
              <w:jc w:val="both"/>
              <w:rPr>
                <w:rFonts w:ascii="Cambria" w:hAnsi="Cambria"/>
                <w:sz w:val="24"/>
                <w:szCs w:val="24"/>
              </w:rPr>
            </w:pPr>
            <w:r w:rsidRPr="00493B2C">
              <w:rPr>
                <w:rFonts w:ascii="Cambria" w:hAnsi="Cambria"/>
                <w:sz w:val="24"/>
                <w:szCs w:val="24"/>
              </w:rPr>
              <w:t xml:space="preserve">Analysis of </w:t>
            </w:r>
            <w:proofErr w:type="spellStart"/>
            <w:r w:rsidRPr="00493B2C">
              <w:rPr>
                <w:rFonts w:ascii="Cambria" w:hAnsi="Cambria"/>
                <w:sz w:val="24"/>
                <w:szCs w:val="24"/>
              </w:rPr>
              <w:t>Balasanskara</w:t>
            </w:r>
            <w:proofErr w:type="spellEnd"/>
            <w:r w:rsidRPr="00493B2C">
              <w:rPr>
                <w:rFonts w:ascii="Cambria" w:hAnsi="Cambria"/>
                <w:sz w:val="24"/>
                <w:szCs w:val="24"/>
              </w:rPr>
              <w:t xml:space="preserve"> with special reference to Delayed milestone</w:t>
            </w:r>
          </w:p>
          <w:p w14:paraId="71577653" w14:textId="09AC78DA" w:rsidR="0028472E" w:rsidRPr="00493B2C" w:rsidRDefault="0028472E" w:rsidP="00493B2C">
            <w:pPr>
              <w:pStyle w:val="ListParagraph"/>
              <w:numPr>
                <w:ilvl w:val="0"/>
                <w:numId w:val="28"/>
              </w:numPr>
              <w:ind w:left="599" w:hanging="567"/>
              <w:jc w:val="both"/>
              <w:rPr>
                <w:rFonts w:ascii="Cambria" w:hAnsi="Cambria"/>
                <w:sz w:val="24"/>
                <w:szCs w:val="24"/>
              </w:rPr>
            </w:pPr>
            <w:r w:rsidRPr="00493B2C">
              <w:rPr>
                <w:rFonts w:ascii="Cambria" w:hAnsi="Cambria"/>
                <w:sz w:val="24"/>
                <w:szCs w:val="24"/>
              </w:rPr>
              <w:t xml:space="preserve">Applied aspects of </w:t>
            </w:r>
            <w:proofErr w:type="spellStart"/>
            <w:r w:rsidRPr="00493B2C">
              <w:rPr>
                <w:rFonts w:ascii="Cambria" w:hAnsi="Cambria"/>
                <w:sz w:val="24"/>
                <w:szCs w:val="24"/>
              </w:rPr>
              <w:t>Shodasha</w:t>
            </w:r>
            <w:proofErr w:type="spellEnd"/>
            <w:r w:rsidRPr="00493B2C">
              <w:rPr>
                <w:rFonts w:ascii="Cambria" w:hAnsi="Cambria"/>
                <w:sz w:val="24"/>
                <w:szCs w:val="24"/>
              </w:rPr>
              <w:t xml:space="preserve"> </w:t>
            </w:r>
            <w:proofErr w:type="spellStart"/>
            <w:r w:rsidRPr="00493B2C">
              <w:rPr>
                <w:rFonts w:ascii="Cambria" w:hAnsi="Cambria"/>
                <w:sz w:val="24"/>
                <w:szCs w:val="24"/>
              </w:rPr>
              <w:t>sanskara</w:t>
            </w:r>
            <w:proofErr w:type="spellEnd"/>
          </w:p>
          <w:p w14:paraId="510FE9D8" w14:textId="0970061C" w:rsidR="0028472E" w:rsidRPr="00493B2C" w:rsidRDefault="0028472E" w:rsidP="00493B2C">
            <w:pPr>
              <w:pStyle w:val="ListParagraph"/>
              <w:numPr>
                <w:ilvl w:val="0"/>
                <w:numId w:val="28"/>
              </w:numPr>
              <w:ind w:left="599" w:hanging="567"/>
              <w:jc w:val="both"/>
              <w:rPr>
                <w:rFonts w:ascii="Cambria" w:hAnsi="Cambria"/>
                <w:sz w:val="24"/>
                <w:szCs w:val="24"/>
              </w:rPr>
            </w:pPr>
            <w:proofErr w:type="spellStart"/>
            <w:r w:rsidRPr="00493B2C">
              <w:rPr>
                <w:rFonts w:ascii="Cambria" w:hAnsi="Cambria"/>
                <w:sz w:val="24"/>
                <w:szCs w:val="24"/>
              </w:rPr>
              <w:t>Corelation</w:t>
            </w:r>
            <w:proofErr w:type="spellEnd"/>
            <w:r w:rsidRPr="00493B2C">
              <w:rPr>
                <w:rFonts w:ascii="Cambria" w:hAnsi="Cambria"/>
                <w:sz w:val="24"/>
                <w:szCs w:val="24"/>
              </w:rPr>
              <w:t xml:space="preserve"> of </w:t>
            </w:r>
            <w:proofErr w:type="spellStart"/>
            <w:r w:rsidRPr="00493B2C">
              <w:rPr>
                <w:rFonts w:ascii="Cambria" w:hAnsi="Cambria"/>
                <w:sz w:val="24"/>
                <w:szCs w:val="24"/>
              </w:rPr>
              <w:t>Bala</w:t>
            </w:r>
            <w:proofErr w:type="spellEnd"/>
            <w:r w:rsidRPr="00493B2C">
              <w:rPr>
                <w:rFonts w:ascii="Cambria" w:hAnsi="Cambria"/>
                <w:sz w:val="24"/>
                <w:szCs w:val="24"/>
              </w:rPr>
              <w:t xml:space="preserve"> </w:t>
            </w:r>
            <w:proofErr w:type="spellStart"/>
            <w:r w:rsidRPr="00493B2C">
              <w:rPr>
                <w:rFonts w:ascii="Cambria" w:hAnsi="Cambria"/>
                <w:sz w:val="24"/>
                <w:szCs w:val="24"/>
              </w:rPr>
              <w:t>sanskara</w:t>
            </w:r>
            <w:proofErr w:type="spellEnd"/>
            <w:r w:rsidRPr="00493B2C">
              <w:rPr>
                <w:rFonts w:ascii="Cambria" w:hAnsi="Cambria"/>
                <w:sz w:val="24"/>
                <w:szCs w:val="24"/>
              </w:rPr>
              <w:t xml:space="preserve"> between Ayurveda and Modern</w:t>
            </w:r>
          </w:p>
          <w:p w14:paraId="2146C578" w14:textId="77777777" w:rsidR="0028472E" w:rsidRPr="00493B2C" w:rsidRDefault="0028472E" w:rsidP="00493B2C">
            <w:pPr>
              <w:pStyle w:val="ListParagraph"/>
              <w:numPr>
                <w:ilvl w:val="0"/>
                <w:numId w:val="28"/>
              </w:numPr>
              <w:ind w:left="599" w:hanging="567"/>
              <w:jc w:val="both"/>
              <w:rPr>
                <w:rFonts w:ascii="Cambria" w:hAnsi="Cambria"/>
                <w:sz w:val="24"/>
                <w:szCs w:val="24"/>
              </w:rPr>
            </w:pPr>
            <w:r w:rsidRPr="00493B2C">
              <w:rPr>
                <w:rFonts w:ascii="Cambria" w:hAnsi="Cambria"/>
                <w:sz w:val="24"/>
                <w:szCs w:val="24"/>
              </w:rPr>
              <w:t xml:space="preserve">Clinical application and concept of </w:t>
            </w:r>
            <w:proofErr w:type="spellStart"/>
            <w:r w:rsidRPr="00493B2C">
              <w:rPr>
                <w:rFonts w:ascii="Cambria" w:hAnsi="Cambria"/>
                <w:sz w:val="24"/>
                <w:szCs w:val="24"/>
              </w:rPr>
              <w:t>Balagraha</w:t>
            </w:r>
            <w:proofErr w:type="spellEnd"/>
            <w:r w:rsidRPr="00493B2C">
              <w:rPr>
                <w:rFonts w:ascii="Cambria" w:hAnsi="Cambria"/>
                <w:sz w:val="24"/>
                <w:szCs w:val="24"/>
              </w:rPr>
              <w:t xml:space="preserve"> </w:t>
            </w:r>
          </w:p>
          <w:p w14:paraId="62699395" w14:textId="269DA92E" w:rsidR="0028472E" w:rsidRPr="00493B2C" w:rsidRDefault="0028472E" w:rsidP="00493B2C">
            <w:pPr>
              <w:pStyle w:val="ListParagraph"/>
              <w:numPr>
                <w:ilvl w:val="0"/>
                <w:numId w:val="28"/>
              </w:numPr>
              <w:ind w:left="599" w:hanging="567"/>
              <w:jc w:val="both"/>
              <w:rPr>
                <w:rFonts w:ascii="Cambria" w:hAnsi="Cambria"/>
                <w:sz w:val="24"/>
                <w:szCs w:val="24"/>
              </w:rPr>
            </w:pPr>
            <w:r w:rsidRPr="00493B2C">
              <w:rPr>
                <w:rFonts w:ascii="Cambria" w:hAnsi="Cambria"/>
                <w:sz w:val="24"/>
                <w:szCs w:val="24"/>
              </w:rPr>
              <w:t xml:space="preserve">Clinical application of </w:t>
            </w:r>
            <w:proofErr w:type="spellStart"/>
            <w:r w:rsidRPr="00493B2C">
              <w:rPr>
                <w:rFonts w:ascii="Cambria" w:hAnsi="Cambria"/>
                <w:sz w:val="24"/>
                <w:szCs w:val="24"/>
              </w:rPr>
              <w:t>Balagraha</w:t>
            </w:r>
            <w:proofErr w:type="spellEnd"/>
            <w:r w:rsidRPr="00493B2C">
              <w:rPr>
                <w:rFonts w:ascii="Cambria" w:hAnsi="Cambria"/>
                <w:sz w:val="24"/>
                <w:szCs w:val="24"/>
              </w:rPr>
              <w:t xml:space="preserve"> in Psychiatric disorders</w:t>
            </w:r>
          </w:p>
          <w:p w14:paraId="16825832" w14:textId="6A84C4F1" w:rsidR="0028472E" w:rsidRPr="00493B2C" w:rsidRDefault="0028472E" w:rsidP="00493B2C">
            <w:pPr>
              <w:pStyle w:val="ListParagraph"/>
              <w:numPr>
                <w:ilvl w:val="0"/>
                <w:numId w:val="28"/>
              </w:numPr>
              <w:ind w:left="599" w:hanging="567"/>
              <w:jc w:val="both"/>
              <w:rPr>
                <w:rFonts w:ascii="Cambria" w:hAnsi="Cambria"/>
                <w:sz w:val="24"/>
                <w:szCs w:val="24"/>
              </w:rPr>
            </w:pPr>
            <w:r w:rsidRPr="00493B2C">
              <w:rPr>
                <w:rFonts w:ascii="Cambria" w:hAnsi="Cambria"/>
                <w:sz w:val="24"/>
                <w:szCs w:val="24"/>
              </w:rPr>
              <w:t xml:space="preserve">Role of </w:t>
            </w:r>
            <w:proofErr w:type="spellStart"/>
            <w:r w:rsidRPr="00493B2C">
              <w:rPr>
                <w:rFonts w:ascii="Cambria" w:hAnsi="Cambria"/>
                <w:sz w:val="24"/>
                <w:szCs w:val="24"/>
              </w:rPr>
              <w:t>Suvarnaprashana</w:t>
            </w:r>
            <w:proofErr w:type="spellEnd"/>
            <w:r w:rsidRPr="00493B2C">
              <w:rPr>
                <w:rFonts w:ascii="Cambria" w:hAnsi="Cambria"/>
                <w:sz w:val="24"/>
                <w:szCs w:val="24"/>
              </w:rPr>
              <w:t xml:space="preserve"> in different diseases</w:t>
            </w:r>
          </w:p>
          <w:p w14:paraId="506E886C" w14:textId="074FABE6" w:rsidR="0028472E" w:rsidRPr="00493B2C" w:rsidRDefault="0028472E" w:rsidP="00493B2C">
            <w:pPr>
              <w:pStyle w:val="ListParagraph"/>
              <w:numPr>
                <w:ilvl w:val="0"/>
                <w:numId w:val="28"/>
              </w:numPr>
              <w:ind w:left="599" w:hanging="567"/>
              <w:jc w:val="both"/>
              <w:rPr>
                <w:rFonts w:ascii="Cambria" w:hAnsi="Cambria" w:cs="Times New Roman"/>
                <w:sz w:val="24"/>
                <w:szCs w:val="24"/>
              </w:rPr>
            </w:pPr>
            <w:r w:rsidRPr="00493B2C">
              <w:rPr>
                <w:rFonts w:ascii="Cambria" w:hAnsi="Cambria"/>
                <w:sz w:val="24"/>
                <w:szCs w:val="24"/>
              </w:rPr>
              <w:t xml:space="preserve">Chemical Analysis of </w:t>
            </w:r>
            <w:proofErr w:type="spellStart"/>
            <w:r w:rsidRPr="00493B2C">
              <w:rPr>
                <w:rFonts w:ascii="Cambria" w:hAnsi="Cambria"/>
                <w:sz w:val="24"/>
                <w:szCs w:val="24"/>
              </w:rPr>
              <w:t>Suvarnaprashana</w:t>
            </w:r>
            <w:proofErr w:type="spellEnd"/>
            <w:r w:rsidRPr="00493B2C">
              <w:rPr>
                <w:rFonts w:ascii="Cambria" w:hAnsi="Cambria"/>
                <w:sz w:val="24"/>
                <w:szCs w:val="24"/>
              </w:rPr>
              <w:t xml:space="preserve"> medicine</w:t>
            </w:r>
          </w:p>
        </w:tc>
      </w:tr>
      <w:tr w:rsidR="0028472E" w14:paraId="5B049AF1" w14:textId="77777777" w:rsidTr="00B97D42">
        <w:tc>
          <w:tcPr>
            <w:tcW w:w="569" w:type="dxa"/>
            <w:vMerge/>
          </w:tcPr>
          <w:p w14:paraId="3618B5BF" w14:textId="77777777" w:rsidR="0028472E" w:rsidRPr="00B7409E" w:rsidRDefault="0028472E" w:rsidP="00901BD8">
            <w:pPr>
              <w:rPr>
                <w:rFonts w:ascii="Cambria" w:hAnsi="Cambria"/>
                <w:b/>
                <w:bCs/>
                <w:sz w:val="24"/>
                <w:szCs w:val="24"/>
              </w:rPr>
            </w:pPr>
          </w:p>
        </w:tc>
        <w:tc>
          <w:tcPr>
            <w:tcW w:w="1831" w:type="dxa"/>
            <w:vMerge/>
          </w:tcPr>
          <w:p w14:paraId="6D0125EB" w14:textId="77777777" w:rsidR="0028472E" w:rsidRPr="00A32E04" w:rsidRDefault="0028472E" w:rsidP="00901BD8">
            <w:pPr>
              <w:rPr>
                <w:rFonts w:ascii="Cambria" w:hAnsi="Cambria"/>
                <w:b/>
                <w:bCs/>
                <w:sz w:val="24"/>
                <w:szCs w:val="24"/>
              </w:rPr>
            </w:pPr>
          </w:p>
        </w:tc>
        <w:tc>
          <w:tcPr>
            <w:tcW w:w="3686" w:type="dxa"/>
            <w:vMerge/>
          </w:tcPr>
          <w:p w14:paraId="601897CA" w14:textId="77777777" w:rsidR="0028472E" w:rsidRDefault="0028472E" w:rsidP="00901BD8">
            <w:pPr>
              <w:jc w:val="both"/>
              <w:rPr>
                <w:rFonts w:ascii="Cambria" w:hAnsi="Cambria"/>
                <w:sz w:val="24"/>
                <w:szCs w:val="24"/>
              </w:rPr>
            </w:pPr>
          </w:p>
        </w:tc>
        <w:tc>
          <w:tcPr>
            <w:tcW w:w="2838" w:type="dxa"/>
          </w:tcPr>
          <w:p w14:paraId="2A83FE1F" w14:textId="65C1DAB4" w:rsidR="0028472E" w:rsidRPr="00901BD8" w:rsidRDefault="0028472E" w:rsidP="00901BD8">
            <w:pPr>
              <w:jc w:val="both"/>
              <w:rPr>
                <w:rFonts w:ascii="Cambria" w:hAnsi="Cambria" w:cs="Times New Roman"/>
                <w:sz w:val="24"/>
                <w:szCs w:val="24"/>
              </w:rPr>
            </w:pPr>
            <w:r w:rsidRPr="00901BD8">
              <w:rPr>
                <w:rFonts w:ascii="Cambria" w:hAnsi="Cambria"/>
                <w:sz w:val="24"/>
                <w:szCs w:val="24"/>
              </w:rPr>
              <w:t xml:space="preserve">Rasa Shastra &amp; </w:t>
            </w:r>
            <w:proofErr w:type="spellStart"/>
            <w:r w:rsidRPr="00901BD8">
              <w:rPr>
                <w:rFonts w:ascii="Cambria" w:hAnsi="Cambria"/>
                <w:sz w:val="24"/>
                <w:szCs w:val="24"/>
              </w:rPr>
              <w:t>Bhaishajya</w:t>
            </w:r>
            <w:proofErr w:type="spellEnd"/>
            <w:r w:rsidRPr="00901BD8">
              <w:rPr>
                <w:rFonts w:ascii="Cambria" w:hAnsi="Cambria"/>
                <w:sz w:val="24"/>
                <w:szCs w:val="24"/>
              </w:rPr>
              <w:t xml:space="preserve"> </w:t>
            </w:r>
            <w:proofErr w:type="spellStart"/>
            <w:r w:rsidRPr="00901BD8">
              <w:rPr>
                <w:rFonts w:ascii="Cambria" w:hAnsi="Cambria"/>
                <w:sz w:val="24"/>
                <w:szCs w:val="24"/>
              </w:rPr>
              <w:t>Kalpana</w:t>
            </w:r>
            <w:proofErr w:type="spellEnd"/>
            <w:r w:rsidRPr="00901BD8">
              <w:rPr>
                <w:rFonts w:ascii="Cambria" w:hAnsi="Cambria"/>
                <w:sz w:val="24"/>
                <w:szCs w:val="24"/>
              </w:rPr>
              <w:t xml:space="preserve">, </w:t>
            </w:r>
            <w:proofErr w:type="spellStart"/>
            <w:r w:rsidRPr="00901BD8">
              <w:rPr>
                <w:rFonts w:ascii="Cambria" w:hAnsi="Cambria"/>
                <w:sz w:val="24"/>
                <w:szCs w:val="24"/>
              </w:rPr>
              <w:t>Dravya</w:t>
            </w:r>
            <w:proofErr w:type="spellEnd"/>
            <w:r w:rsidRPr="00901BD8">
              <w:rPr>
                <w:rFonts w:ascii="Cambria" w:hAnsi="Cambria"/>
                <w:sz w:val="24"/>
                <w:szCs w:val="24"/>
              </w:rPr>
              <w:t xml:space="preserve"> </w:t>
            </w:r>
            <w:proofErr w:type="spellStart"/>
            <w:r w:rsidRPr="00901BD8">
              <w:rPr>
                <w:rFonts w:ascii="Cambria" w:hAnsi="Cambria"/>
                <w:sz w:val="24"/>
                <w:szCs w:val="24"/>
              </w:rPr>
              <w:t>Guna</w:t>
            </w:r>
            <w:proofErr w:type="spellEnd"/>
            <w:r w:rsidRPr="00901BD8">
              <w:rPr>
                <w:rFonts w:ascii="Cambria" w:hAnsi="Cambria"/>
                <w:sz w:val="24"/>
                <w:szCs w:val="24"/>
              </w:rPr>
              <w:t>, Agada Tantra</w:t>
            </w:r>
          </w:p>
        </w:tc>
        <w:tc>
          <w:tcPr>
            <w:tcW w:w="5626" w:type="dxa"/>
          </w:tcPr>
          <w:p w14:paraId="00BCC27F" w14:textId="4BB2E38F" w:rsidR="0028472E" w:rsidRPr="00493B2C" w:rsidRDefault="0028472E" w:rsidP="00493B2C">
            <w:pPr>
              <w:pStyle w:val="ListParagraph"/>
              <w:numPr>
                <w:ilvl w:val="0"/>
                <w:numId w:val="29"/>
              </w:numPr>
              <w:ind w:left="599" w:hanging="567"/>
              <w:jc w:val="both"/>
              <w:rPr>
                <w:rFonts w:ascii="Cambria" w:hAnsi="Cambria"/>
                <w:sz w:val="24"/>
                <w:szCs w:val="24"/>
              </w:rPr>
            </w:pPr>
            <w:r w:rsidRPr="00493B2C">
              <w:rPr>
                <w:rFonts w:ascii="Cambria" w:hAnsi="Cambria"/>
                <w:sz w:val="24"/>
                <w:szCs w:val="24"/>
              </w:rPr>
              <w:t>Role of Ayurveda in Palliative Cancer care</w:t>
            </w:r>
          </w:p>
          <w:p w14:paraId="563AF7F8" w14:textId="79543E20" w:rsidR="0028472E" w:rsidRPr="00493B2C" w:rsidRDefault="0028472E" w:rsidP="00493B2C">
            <w:pPr>
              <w:pStyle w:val="ListParagraph"/>
              <w:numPr>
                <w:ilvl w:val="0"/>
                <w:numId w:val="29"/>
              </w:numPr>
              <w:ind w:left="599" w:hanging="567"/>
              <w:jc w:val="both"/>
              <w:rPr>
                <w:rFonts w:ascii="Cambria" w:hAnsi="Cambria"/>
                <w:sz w:val="24"/>
                <w:szCs w:val="24"/>
              </w:rPr>
            </w:pPr>
            <w:r w:rsidRPr="00493B2C">
              <w:rPr>
                <w:rFonts w:ascii="Cambria" w:hAnsi="Cambria"/>
                <w:sz w:val="24"/>
                <w:szCs w:val="24"/>
              </w:rPr>
              <w:t>R &amp;D related to De addiction therapy in Ayurveda</w:t>
            </w:r>
          </w:p>
          <w:p w14:paraId="6F29133D" w14:textId="647E2414" w:rsidR="0028472E" w:rsidRPr="00493B2C" w:rsidRDefault="0028472E" w:rsidP="00493B2C">
            <w:pPr>
              <w:pStyle w:val="ListParagraph"/>
              <w:numPr>
                <w:ilvl w:val="0"/>
                <w:numId w:val="29"/>
              </w:numPr>
              <w:ind w:left="599" w:hanging="567"/>
              <w:jc w:val="both"/>
              <w:rPr>
                <w:rFonts w:ascii="Cambria" w:hAnsi="Cambria"/>
                <w:sz w:val="24"/>
                <w:szCs w:val="24"/>
              </w:rPr>
            </w:pPr>
            <w:r w:rsidRPr="00493B2C">
              <w:rPr>
                <w:rFonts w:ascii="Cambria" w:hAnsi="Cambria"/>
                <w:sz w:val="24"/>
                <w:szCs w:val="24"/>
              </w:rPr>
              <w:t>Quality Analysis and Standardization of Ayurvedic medicine</w:t>
            </w:r>
          </w:p>
          <w:p w14:paraId="70E46C6E" w14:textId="6306E7C5" w:rsidR="0028472E" w:rsidRPr="00493B2C" w:rsidRDefault="0028472E" w:rsidP="00493B2C">
            <w:pPr>
              <w:pStyle w:val="ListParagraph"/>
              <w:numPr>
                <w:ilvl w:val="0"/>
                <w:numId w:val="29"/>
              </w:numPr>
              <w:ind w:left="599" w:hanging="567"/>
              <w:jc w:val="both"/>
              <w:rPr>
                <w:rFonts w:ascii="Cambria" w:hAnsi="Cambria"/>
                <w:sz w:val="24"/>
                <w:szCs w:val="24"/>
              </w:rPr>
            </w:pPr>
            <w:r w:rsidRPr="00493B2C">
              <w:rPr>
                <w:rFonts w:ascii="Cambria" w:hAnsi="Cambria"/>
                <w:sz w:val="24"/>
                <w:szCs w:val="24"/>
              </w:rPr>
              <w:t>Pharmacology</w:t>
            </w:r>
          </w:p>
          <w:p w14:paraId="2E6BAA6B" w14:textId="723CE59D" w:rsidR="0028472E" w:rsidRPr="00493B2C" w:rsidRDefault="0028472E" w:rsidP="00493B2C">
            <w:pPr>
              <w:pStyle w:val="ListParagraph"/>
              <w:numPr>
                <w:ilvl w:val="0"/>
                <w:numId w:val="29"/>
              </w:numPr>
              <w:ind w:left="599" w:hanging="567"/>
              <w:jc w:val="both"/>
              <w:rPr>
                <w:rFonts w:ascii="Cambria" w:hAnsi="Cambria"/>
                <w:sz w:val="24"/>
                <w:szCs w:val="24"/>
              </w:rPr>
            </w:pPr>
            <w:r w:rsidRPr="00493B2C">
              <w:rPr>
                <w:rFonts w:ascii="Cambria" w:hAnsi="Cambria"/>
                <w:sz w:val="24"/>
                <w:szCs w:val="24"/>
              </w:rPr>
              <w:t>Pharmacognosy</w:t>
            </w:r>
          </w:p>
          <w:p w14:paraId="03ACC6C0" w14:textId="0AED3C06" w:rsidR="0028472E" w:rsidRPr="00493B2C" w:rsidRDefault="0028472E" w:rsidP="00493B2C">
            <w:pPr>
              <w:pStyle w:val="ListParagraph"/>
              <w:numPr>
                <w:ilvl w:val="0"/>
                <w:numId w:val="29"/>
              </w:numPr>
              <w:ind w:left="599" w:hanging="567"/>
              <w:jc w:val="both"/>
              <w:rPr>
                <w:rFonts w:ascii="Cambria" w:hAnsi="Cambria"/>
                <w:sz w:val="24"/>
                <w:szCs w:val="24"/>
              </w:rPr>
            </w:pPr>
            <w:r w:rsidRPr="00493B2C">
              <w:rPr>
                <w:rFonts w:ascii="Cambria" w:hAnsi="Cambria"/>
                <w:sz w:val="24"/>
                <w:szCs w:val="24"/>
              </w:rPr>
              <w:t>Pharmaceutical Research in Ayurveda</w:t>
            </w:r>
          </w:p>
          <w:p w14:paraId="4ACCBAEF" w14:textId="197EA51B" w:rsidR="0028472E" w:rsidRPr="00493B2C" w:rsidRDefault="0028472E" w:rsidP="00493B2C">
            <w:pPr>
              <w:pStyle w:val="ListParagraph"/>
              <w:numPr>
                <w:ilvl w:val="0"/>
                <w:numId w:val="29"/>
              </w:numPr>
              <w:ind w:left="599" w:hanging="567"/>
              <w:jc w:val="both"/>
              <w:rPr>
                <w:rFonts w:ascii="Cambria" w:hAnsi="Cambria"/>
                <w:sz w:val="24"/>
                <w:szCs w:val="24"/>
              </w:rPr>
            </w:pPr>
            <w:r w:rsidRPr="00493B2C">
              <w:rPr>
                <w:rFonts w:ascii="Cambria" w:hAnsi="Cambria"/>
                <w:sz w:val="24"/>
                <w:szCs w:val="24"/>
              </w:rPr>
              <w:t>Medicinal planta- new Research</w:t>
            </w:r>
          </w:p>
          <w:p w14:paraId="5ACF9B0D" w14:textId="5C5792E6" w:rsidR="0028472E" w:rsidRPr="00493B2C" w:rsidRDefault="0028472E" w:rsidP="00493B2C">
            <w:pPr>
              <w:pStyle w:val="ListParagraph"/>
              <w:numPr>
                <w:ilvl w:val="0"/>
                <w:numId w:val="29"/>
              </w:numPr>
              <w:ind w:left="599" w:hanging="567"/>
              <w:jc w:val="both"/>
              <w:rPr>
                <w:rFonts w:ascii="Cambria" w:hAnsi="Cambria"/>
                <w:sz w:val="24"/>
                <w:szCs w:val="24"/>
              </w:rPr>
            </w:pPr>
            <w:r w:rsidRPr="00493B2C">
              <w:rPr>
                <w:rFonts w:ascii="Cambria" w:hAnsi="Cambria"/>
                <w:sz w:val="24"/>
                <w:szCs w:val="24"/>
              </w:rPr>
              <w:t>Medicinal Plants – conservation and cultivation</w:t>
            </w:r>
          </w:p>
          <w:p w14:paraId="5934753E" w14:textId="77CFD71A" w:rsidR="0028472E" w:rsidRPr="00493B2C" w:rsidRDefault="0028472E" w:rsidP="00493B2C">
            <w:pPr>
              <w:pStyle w:val="ListParagraph"/>
              <w:numPr>
                <w:ilvl w:val="0"/>
                <w:numId w:val="29"/>
              </w:numPr>
              <w:ind w:left="599" w:hanging="567"/>
              <w:jc w:val="both"/>
              <w:rPr>
                <w:rFonts w:ascii="Cambria" w:hAnsi="Cambria"/>
                <w:sz w:val="24"/>
                <w:szCs w:val="24"/>
              </w:rPr>
            </w:pPr>
            <w:r w:rsidRPr="00493B2C">
              <w:rPr>
                <w:rFonts w:ascii="Cambria" w:hAnsi="Cambria"/>
                <w:sz w:val="24"/>
                <w:szCs w:val="24"/>
              </w:rPr>
              <w:lastRenderedPageBreak/>
              <w:t>Innovative Drug delivery system</w:t>
            </w:r>
          </w:p>
          <w:p w14:paraId="15D3F3B0" w14:textId="697C1B69" w:rsidR="0028472E" w:rsidRPr="00493B2C" w:rsidRDefault="0028472E" w:rsidP="00493B2C">
            <w:pPr>
              <w:pStyle w:val="ListParagraph"/>
              <w:numPr>
                <w:ilvl w:val="0"/>
                <w:numId w:val="29"/>
              </w:numPr>
              <w:ind w:left="599" w:hanging="567"/>
              <w:jc w:val="both"/>
              <w:rPr>
                <w:rFonts w:ascii="Cambria" w:hAnsi="Cambria"/>
                <w:sz w:val="24"/>
                <w:szCs w:val="24"/>
              </w:rPr>
            </w:pPr>
            <w:r w:rsidRPr="00493B2C">
              <w:rPr>
                <w:rFonts w:ascii="Cambria" w:hAnsi="Cambria"/>
                <w:sz w:val="24"/>
                <w:szCs w:val="24"/>
              </w:rPr>
              <w:t>Nutraceuticals and Nutricosmetics</w:t>
            </w:r>
          </w:p>
          <w:p w14:paraId="6492B381" w14:textId="30B2C52A" w:rsidR="0028472E" w:rsidRPr="00493B2C" w:rsidRDefault="0028472E" w:rsidP="00493B2C">
            <w:pPr>
              <w:pStyle w:val="ListParagraph"/>
              <w:numPr>
                <w:ilvl w:val="0"/>
                <w:numId w:val="29"/>
              </w:numPr>
              <w:ind w:left="599" w:hanging="567"/>
              <w:jc w:val="both"/>
              <w:rPr>
                <w:rFonts w:ascii="Cambria" w:hAnsi="Cambria"/>
                <w:sz w:val="24"/>
                <w:szCs w:val="24"/>
              </w:rPr>
            </w:pPr>
            <w:r w:rsidRPr="00493B2C">
              <w:rPr>
                <w:rFonts w:ascii="Cambria" w:hAnsi="Cambria"/>
                <w:sz w:val="24"/>
                <w:szCs w:val="24"/>
              </w:rPr>
              <w:t>Oncology and Agada tantra</w:t>
            </w:r>
          </w:p>
          <w:p w14:paraId="0F808660" w14:textId="17631177" w:rsidR="0028472E" w:rsidRPr="00493B2C" w:rsidRDefault="0028472E" w:rsidP="00493B2C">
            <w:pPr>
              <w:pStyle w:val="ListParagraph"/>
              <w:numPr>
                <w:ilvl w:val="0"/>
                <w:numId w:val="29"/>
              </w:numPr>
              <w:ind w:left="599" w:hanging="567"/>
              <w:jc w:val="both"/>
              <w:rPr>
                <w:rFonts w:ascii="Cambria" w:hAnsi="Cambria"/>
                <w:sz w:val="24"/>
                <w:szCs w:val="24"/>
              </w:rPr>
            </w:pPr>
            <w:r w:rsidRPr="00493B2C">
              <w:rPr>
                <w:rFonts w:ascii="Cambria" w:hAnsi="Cambria"/>
                <w:sz w:val="24"/>
                <w:szCs w:val="24"/>
              </w:rPr>
              <w:t xml:space="preserve">Iatrogenic diseases and </w:t>
            </w:r>
            <w:proofErr w:type="spellStart"/>
            <w:r w:rsidRPr="00493B2C">
              <w:rPr>
                <w:rFonts w:ascii="Cambria" w:hAnsi="Cambria"/>
                <w:sz w:val="24"/>
                <w:szCs w:val="24"/>
              </w:rPr>
              <w:t>Agadatantra</w:t>
            </w:r>
            <w:proofErr w:type="spellEnd"/>
          </w:p>
          <w:p w14:paraId="039370C8" w14:textId="0C350124" w:rsidR="0028472E" w:rsidRPr="00493B2C" w:rsidRDefault="0028472E" w:rsidP="00493B2C">
            <w:pPr>
              <w:pStyle w:val="ListParagraph"/>
              <w:numPr>
                <w:ilvl w:val="0"/>
                <w:numId w:val="29"/>
              </w:numPr>
              <w:ind w:left="599" w:hanging="567"/>
              <w:jc w:val="both"/>
              <w:rPr>
                <w:rFonts w:ascii="Cambria" w:hAnsi="Cambria"/>
                <w:sz w:val="24"/>
                <w:szCs w:val="24"/>
              </w:rPr>
            </w:pPr>
            <w:r w:rsidRPr="00493B2C">
              <w:rPr>
                <w:rFonts w:ascii="Cambria" w:hAnsi="Cambria"/>
                <w:sz w:val="24"/>
                <w:szCs w:val="24"/>
              </w:rPr>
              <w:t>Adverse Drug Reactions</w:t>
            </w:r>
          </w:p>
          <w:p w14:paraId="24B8A7A8" w14:textId="50AFCE8A" w:rsidR="0028472E" w:rsidRPr="00493B2C" w:rsidRDefault="0028472E" w:rsidP="00493B2C">
            <w:pPr>
              <w:pStyle w:val="ListParagraph"/>
              <w:numPr>
                <w:ilvl w:val="0"/>
                <w:numId w:val="29"/>
              </w:numPr>
              <w:ind w:left="599" w:hanging="567"/>
              <w:jc w:val="both"/>
              <w:rPr>
                <w:rFonts w:ascii="Cambria" w:hAnsi="Cambria" w:cs="Times New Roman"/>
                <w:sz w:val="24"/>
                <w:szCs w:val="24"/>
              </w:rPr>
            </w:pPr>
            <w:r w:rsidRPr="00493B2C">
              <w:rPr>
                <w:rFonts w:ascii="Cambria" w:hAnsi="Cambria"/>
                <w:sz w:val="24"/>
                <w:szCs w:val="24"/>
              </w:rPr>
              <w:t xml:space="preserve">Dermatology and </w:t>
            </w:r>
            <w:proofErr w:type="spellStart"/>
            <w:r w:rsidRPr="00493B2C">
              <w:rPr>
                <w:rFonts w:ascii="Cambria" w:hAnsi="Cambria"/>
                <w:sz w:val="24"/>
                <w:szCs w:val="24"/>
              </w:rPr>
              <w:t>Agadatantra</w:t>
            </w:r>
            <w:proofErr w:type="spellEnd"/>
          </w:p>
        </w:tc>
      </w:tr>
      <w:tr w:rsidR="0028472E" w14:paraId="1089CD56" w14:textId="77777777" w:rsidTr="00B97D42">
        <w:tc>
          <w:tcPr>
            <w:tcW w:w="569" w:type="dxa"/>
            <w:vMerge/>
          </w:tcPr>
          <w:p w14:paraId="35007016" w14:textId="77777777" w:rsidR="0028472E" w:rsidRPr="00B7409E" w:rsidRDefault="0028472E" w:rsidP="00901BD8">
            <w:pPr>
              <w:rPr>
                <w:rFonts w:ascii="Cambria" w:hAnsi="Cambria"/>
                <w:b/>
                <w:bCs/>
                <w:sz w:val="24"/>
                <w:szCs w:val="24"/>
              </w:rPr>
            </w:pPr>
          </w:p>
        </w:tc>
        <w:tc>
          <w:tcPr>
            <w:tcW w:w="1831" w:type="dxa"/>
            <w:vMerge/>
          </w:tcPr>
          <w:p w14:paraId="6CD8C9D7" w14:textId="77777777" w:rsidR="0028472E" w:rsidRPr="00A32E04" w:rsidRDefault="0028472E" w:rsidP="00901BD8">
            <w:pPr>
              <w:rPr>
                <w:rFonts w:ascii="Cambria" w:hAnsi="Cambria"/>
                <w:b/>
                <w:bCs/>
                <w:sz w:val="24"/>
                <w:szCs w:val="24"/>
              </w:rPr>
            </w:pPr>
          </w:p>
        </w:tc>
        <w:tc>
          <w:tcPr>
            <w:tcW w:w="3686" w:type="dxa"/>
            <w:vMerge/>
          </w:tcPr>
          <w:p w14:paraId="53C432BE" w14:textId="77777777" w:rsidR="0028472E" w:rsidRDefault="0028472E" w:rsidP="00901BD8">
            <w:pPr>
              <w:jc w:val="both"/>
              <w:rPr>
                <w:rFonts w:ascii="Cambria" w:hAnsi="Cambria"/>
                <w:sz w:val="24"/>
                <w:szCs w:val="24"/>
              </w:rPr>
            </w:pPr>
          </w:p>
        </w:tc>
        <w:tc>
          <w:tcPr>
            <w:tcW w:w="2838" w:type="dxa"/>
          </w:tcPr>
          <w:p w14:paraId="28DB83C2" w14:textId="0D4CFFDB" w:rsidR="0028472E" w:rsidRPr="00901BD8" w:rsidRDefault="0028472E" w:rsidP="00901BD8">
            <w:pPr>
              <w:jc w:val="both"/>
              <w:rPr>
                <w:rFonts w:ascii="Cambria" w:hAnsi="Cambria" w:cs="Times New Roman"/>
                <w:sz w:val="24"/>
                <w:szCs w:val="24"/>
              </w:rPr>
            </w:pPr>
            <w:r w:rsidRPr="00901BD8">
              <w:rPr>
                <w:rFonts w:ascii="Cambria" w:hAnsi="Cambria"/>
                <w:sz w:val="24"/>
                <w:szCs w:val="24"/>
              </w:rPr>
              <w:t>Basic Principles</w:t>
            </w:r>
            <w:r>
              <w:rPr>
                <w:rFonts w:ascii="Cambria" w:hAnsi="Cambria"/>
                <w:sz w:val="24"/>
                <w:szCs w:val="24"/>
              </w:rPr>
              <w:t xml:space="preserve"> </w:t>
            </w:r>
            <w:r w:rsidRPr="00901BD8">
              <w:rPr>
                <w:rFonts w:ascii="Cambria" w:hAnsi="Cambria"/>
                <w:sz w:val="24"/>
                <w:szCs w:val="24"/>
              </w:rPr>
              <w:t>(</w:t>
            </w:r>
            <w:proofErr w:type="spellStart"/>
            <w:r w:rsidRPr="00901BD8">
              <w:rPr>
                <w:rFonts w:ascii="Cambria" w:hAnsi="Cambria"/>
                <w:sz w:val="24"/>
                <w:szCs w:val="24"/>
              </w:rPr>
              <w:t>Sharira</w:t>
            </w:r>
            <w:proofErr w:type="spellEnd"/>
            <w:r w:rsidRPr="00901BD8">
              <w:rPr>
                <w:rFonts w:ascii="Cambria" w:hAnsi="Cambria"/>
                <w:sz w:val="24"/>
                <w:szCs w:val="24"/>
              </w:rPr>
              <w:t xml:space="preserve"> </w:t>
            </w:r>
            <w:proofErr w:type="spellStart"/>
            <w:r w:rsidRPr="00901BD8">
              <w:rPr>
                <w:rFonts w:ascii="Cambria" w:hAnsi="Cambria"/>
                <w:sz w:val="24"/>
                <w:szCs w:val="24"/>
              </w:rPr>
              <w:t>Kriya</w:t>
            </w:r>
            <w:proofErr w:type="spellEnd"/>
            <w:r w:rsidRPr="00901BD8">
              <w:rPr>
                <w:rFonts w:ascii="Cambria" w:hAnsi="Cambria"/>
                <w:sz w:val="24"/>
                <w:szCs w:val="24"/>
              </w:rPr>
              <w:t xml:space="preserve">, </w:t>
            </w:r>
            <w:proofErr w:type="spellStart"/>
            <w:r w:rsidRPr="00901BD8">
              <w:rPr>
                <w:rFonts w:ascii="Cambria" w:hAnsi="Cambria"/>
                <w:sz w:val="24"/>
                <w:szCs w:val="24"/>
              </w:rPr>
              <w:t>Sharira</w:t>
            </w:r>
            <w:proofErr w:type="spellEnd"/>
            <w:r w:rsidRPr="00901BD8">
              <w:rPr>
                <w:rFonts w:ascii="Cambria" w:hAnsi="Cambria"/>
                <w:sz w:val="24"/>
                <w:szCs w:val="24"/>
              </w:rPr>
              <w:t xml:space="preserve"> </w:t>
            </w:r>
            <w:proofErr w:type="spellStart"/>
            <w:r w:rsidRPr="00901BD8">
              <w:rPr>
                <w:rFonts w:ascii="Cambria" w:hAnsi="Cambria"/>
                <w:sz w:val="24"/>
                <w:szCs w:val="24"/>
              </w:rPr>
              <w:t>Rachana</w:t>
            </w:r>
            <w:proofErr w:type="spellEnd"/>
            <w:r w:rsidRPr="00901BD8">
              <w:rPr>
                <w:rFonts w:ascii="Cambria" w:hAnsi="Cambria"/>
                <w:sz w:val="24"/>
                <w:szCs w:val="24"/>
              </w:rPr>
              <w:t xml:space="preserve">, </w:t>
            </w:r>
            <w:proofErr w:type="spellStart"/>
            <w:r w:rsidRPr="00901BD8">
              <w:rPr>
                <w:rFonts w:ascii="Cambria" w:hAnsi="Cambria"/>
                <w:sz w:val="24"/>
                <w:szCs w:val="24"/>
              </w:rPr>
              <w:t>Swasthavritta</w:t>
            </w:r>
            <w:proofErr w:type="spellEnd"/>
            <w:r w:rsidRPr="00901BD8">
              <w:rPr>
                <w:rFonts w:ascii="Cambria" w:hAnsi="Cambria"/>
                <w:sz w:val="24"/>
                <w:szCs w:val="24"/>
              </w:rPr>
              <w:t>, Research, Samhita, Education)</w:t>
            </w:r>
          </w:p>
        </w:tc>
        <w:tc>
          <w:tcPr>
            <w:tcW w:w="5626" w:type="dxa"/>
          </w:tcPr>
          <w:p w14:paraId="09BAFCF0" w14:textId="01E84CE0" w:rsidR="0028472E" w:rsidRPr="00493B2C" w:rsidRDefault="0028472E" w:rsidP="00493B2C">
            <w:pPr>
              <w:pStyle w:val="ListParagraph"/>
              <w:numPr>
                <w:ilvl w:val="0"/>
                <w:numId w:val="30"/>
              </w:numPr>
              <w:ind w:left="599" w:hanging="567"/>
              <w:jc w:val="both"/>
              <w:rPr>
                <w:rFonts w:ascii="Cambria" w:hAnsi="Cambria"/>
                <w:sz w:val="24"/>
                <w:szCs w:val="24"/>
              </w:rPr>
            </w:pPr>
            <w:r w:rsidRPr="00493B2C">
              <w:rPr>
                <w:rFonts w:ascii="Cambria" w:hAnsi="Cambria"/>
                <w:sz w:val="24"/>
                <w:szCs w:val="24"/>
              </w:rPr>
              <w:t>Recent advances / Trends in Prakriti</w:t>
            </w:r>
          </w:p>
          <w:p w14:paraId="69C65F99" w14:textId="62AC3DDF" w:rsidR="0028472E" w:rsidRPr="00493B2C" w:rsidRDefault="0028472E" w:rsidP="00493B2C">
            <w:pPr>
              <w:pStyle w:val="ListParagraph"/>
              <w:numPr>
                <w:ilvl w:val="0"/>
                <w:numId w:val="30"/>
              </w:numPr>
              <w:ind w:left="599" w:hanging="567"/>
              <w:jc w:val="both"/>
              <w:rPr>
                <w:rFonts w:ascii="Cambria" w:hAnsi="Cambria"/>
                <w:sz w:val="24"/>
                <w:szCs w:val="24"/>
              </w:rPr>
            </w:pPr>
            <w:r w:rsidRPr="00493B2C">
              <w:rPr>
                <w:rFonts w:ascii="Cambria" w:hAnsi="Cambria"/>
                <w:sz w:val="24"/>
                <w:szCs w:val="24"/>
              </w:rPr>
              <w:t>Clinical Application of Dosha-Dhatu-Mala</w:t>
            </w:r>
          </w:p>
          <w:p w14:paraId="69EC37F6" w14:textId="65863C5B" w:rsidR="0028472E" w:rsidRPr="00493B2C" w:rsidRDefault="0028472E" w:rsidP="00493B2C">
            <w:pPr>
              <w:pStyle w:val="ListParagraph"/>
              <w:numPr>
                <w:ilvl w:val="0"/>
                <w:numId w:val="30"/>
              </w:numPr>
              <w:ind w:left="599" w:hanging="567"/>
              <w:jc w:val="both"/>
              <w:rPr>
                <w:rFonts w:ascii="Cambria" w:hAnsi="Cambria"/>
                <w:sz w:val="24"/>
                <w:szCs w:val="24"/>
              </w:rPr>
            </w:pPr>
            <w:r w:rsidRPr="00493B2C">
              <w:rPr>
                <w:rFonts w:ascii="Cambria" w:hAnsi="Cambria"/>
                <w:sz w:val="24"/>
                <w:szCs w:val="24"/>
              </w:rPr>
              <w:t xml:space="preserve">Clinical implications of </w:t>
            </w:r>
            <w:proofErr w:type="spellStart"/>
            <w:r w:rsidRPr="00493B2C">
              <w:rPr>
                <w:rFonts w:ascii="Cambria" w:hAnsi="Cambria"/>
                <w:sz w:val="24"/>
                <w:szCs w:val="24"/>
              </w:rPr>
              <w:t>Aahar</w:t>
            </w:r>
            <w:proofErr w:type="spellEnd"/>
            <w:r w:rsidRPr="00493B2C">
              <w:rPr>
                <w:rFonts w:ascii="Cambria" w:hAnsi="Cambria"/>
                <w:sz w:val="24"/>
                <w:szCs w:val="24"/>
              </w:rPr>
              <w:t xml:space="preserve"> and Agni affiliates</w:t>
            </w:r>
          </w:p>
          <w:p w14:paraId="3AA94547" w14:textId="13908E87" w:rsidR="0028472E" w:rsidRPr="00493B2C" w:rsidRDefault="0028472E" w:rsidP="00493B2C">
            <w:pPr>
              <w:pStyle w:val="ListParagraph"/>
              <w:numPr>
                <w:ilvl w:val="0"/>
                <w:numId w:val="30"/>
              </w:numPr>
              <w:ind w:left="599" w:hanging="567"/>
              <w:jc w:val="both"/>
              <w:rPr>
                <w:rFonts w:ascii="Cambria" w:hAnsi="Cambria"/>
                <w:sz w:val="24"/>
                <w:szCs w:val="24"/>
              </w:rPr>
            </w:pPr>
            <w:r w:rsidRPr="00493B2C">
              <w:rPr>
                <w:rFonts w:ascii="Cambria" w:hAnsi="Cambria"/>
                <w:sz w:val="24"/>
                <w:szCs w:val="24"/>
              </w:rPr>
              <w:t xml:space="preserve">Materialistic to </w:t>
            </w:r>
            <w:proofErr w:type="spellStart"/>
            <w:r w:rsidRPr="00493B2C">
              <w:rPr>
                <w:rFonts w:ascii="Cambria" w:hAnsi="Cambria"/>
                <w:sz w:val="24"/>
                <w:szCs w:val="24"/>
              </w:rPr>
              <w:t>Trditional</w:t>
            </w:r>
            <w:proofErr w:type="spellEnd"/>
            <w:r w:rsidRPr="00493B2C">
              <w:rPr>
                <w:rFonts w:ascii="Cambria" w:hAnsi="Cambria"/>
                <w:sz w:val="24"/>
                <w:szCs w:val="24"/>
              </w:rPr>
              <w:t xml:space="preserve"> world – a back journey for Health</w:t>
            </w:r>
          </w:p>
          <w:p w14:paraId="5840CDF9" w14:textId="09B583DE" w:rsidR="0028472E" w:rsidRPr="00493B2C" w:rsidRDefault="0028472E" w:rsidP="00493B2C">
            <w:pPr>
              <w:pStyle w:val="ListParagraph"/>
              <w:numPr>
                <w:ilvl w:val="0"/>
                <w:numId w:val="30"/>
              </w:numPr>
              <w:ind w:left="599" w:hanging="567"/>
              <w:jc w:val="both"/>
              <w:rPr>
                <w:rFonts w:ascii="Cambria" w:hAnsi="Cambria"/>
                <w:sz w:val="24"/>
                <w:szCs w:val="24"/>
              </w:rPr>
            </w:pPr>
            <w:r w:rsidRPr="00493B2C">
              <w:rPr>
                <w:rFonts w:ascii="Cambria" w:hAnsi="Cambria"/>
                <w:sz w:val="24"/>
                <w:szCs w:val="24"/>
              </w:rPr>
              <w:t xml:space="preserve">Eating Millets---a magic of </w:t>
            </w:r>
            <w:proofErr w:type="spellStart"/>
            <w:r w:rsidRPr="00493B2C">
              <w:rPr>
                <w:rFonts w:ascii="Cambria" w:hAnsi="Cambria"/>
                <w:sz w:val="24"/>
                <w:szCs w:val="24"/>
              </w:rPr>
              <w:t>Swasthavritta</w:t>
            </w:r>
            <w:proofErr w:type="spellEnd"/>
            <w:r w:rsidRPr="00493B2C">
              <w:rPr>
                <w:rFonts w:ascii="Cambria" w:hAnsi="Cambria"/>
                <w:sz w:val="24"/>
                <w:szCs w:val="24"/>
              </w:rPr>
              <w:t xml:space="preserve"> in 21</w:t>
            </w:r>
            <w:r w:rsidRPr="00493B2C">
              <w:rPr>
                <w:rFonts w:ascii="Cambria" w:hAnsi="Cambria"/>
                <w:sz w:val="24"/>
                <w:szCs w:val="24"/>
                <w:vertAlign w:val="superscript"/>
              </w:rPr>
              <w:t>st</w:t>
            </w:r>
            <w:r w:rsidRPr="00493B2C">
              <w:rPr>
                <w:rFonts w:ascii="Cambria" w:hAnsi="Cambria"/>
                <w:sz w:val="24"/>
                <w:szCs w:val="24"/>
              </w:rPr>
              <w:t xml:space="preserve"> century</w:t>
            </w:r>
          </w:p>
          <w:p w14:paraId="7CC645EC" w14:textId="4303F407" w:rsidR="0028472E" w:rsidRPr="00493B2C" w:rsidRDefault="0028472E" w:rsidP="00493B2C">
            <w:pPr>
              <w:pStyle w:val="ListParagraph"/>
              <w:numPr>
                <w:ilvl w:val="0"/>
                <w:numId w:val="30"/>
              </w:numPr>
              <w:ind w:left="599" w:hanging="567"/>
              <w:jc w:val="both"/>
              <w:rPr>
                <w:rFonts w:ascii="Cambria" w:hAnsi="Cambria"/>
                <w:sz w:val="24"/>
                <w:szCs w:val="24"/>
              </w:rPr>
            </w:pPr>
            <w:proofErr w:type="spellStart"/>
            <w:r w:rsidRPr="00493B2C">
              <w:rPr>
                <w:rFonts w:ascii="Cambria" w:hAnsi="Cambria"/>
                <w:sz w:val="24"/>
                <w:szCs w:val="24"/>
              </w:rPr>
              <w:t>Pragyaparadh</w:t>
            </w:r>
            <w:proofErr w:type="spellEnd"/>
            <w:r w:rsidRPr="00493B2C">
              <w:rPr>
                <w:rFonts w:ascii="Cambria" w:hAnsi="Cambria"/>
                <w:sz w:val="24"/>
                <w:szCs w:val="24"/>
              </w:rPr>
              <w:t xml:space="preserve"> – root cause of Lifestyle disorders- a research view</w:t>
            </w:r>
          </w:p>
          <w:p w14:paraId="7AA13C37" w14:textId="70BD57E7" w:rsidR="0028472E" w:rsidRPr="00493B2C" w:rsidRDefault="0028472E" w:rsidP="00493B2C">
            <w:pPr>
              <w:pStyle w:val="ListParagraph"/>
              <w:numPr>
                <w:ilvl w:val="0"/>
                <w:numId w:val="30"/>
              </w:numPr>
              <w:ind w:left="599" w:hanging="567"/>
              <w:jc w:val="both"/>
              <w:rPr>
                <w:rFonts w:ascii="Cambria" w:hAnsi="Cambria"/>
                <w:sz w:val="24"/>
                <w:szCs w:val="24"/>
              </w:rPr>
            </w:pPr>
            <w:r w:rsidRPr="00493B2C">
              <w:rPr>
                <w:rFonts w:ascii="Cambria" w:hAnsi="Cambria"/>
                <w:sz w:val="24"/>
                <w:szCs w:val="24"/>
              </w:rPr>
              <w:t>Innovative Food preparation methods for Good Health</w:t>
            </w:r>
          </w:p>
          <w:p w14:paraId="262BDAD2" w14:textId="168FF222" w:rsidR="0028472E" w:rsidRPr="00493B2C" w:rsidRDefault="0028472E" w:rsidP="00493B2C">
            <w:pPr>
              <w:pStyle w:val="ListParagraph"/>
              <w:numPr>
                <w:ilvl w:val="0"/>
                <w:numId w:val="30"/>
              </w:numPr>
              <w:ind w:left="599" w:hanging="567"/>
              <w:jc w:val="both"/>
              <w:rPr>
                <w:rFonts w:ascii="Cambria" w:hAnsi="Cambria"/>
                <w:sz w:val="24"/>
                <w:szCs w:val="24"/>
              </w:rPr>
            </w:pPr>
            <w:r w:rsidRPr="00493B2C">
              <w:rPr>
                <w:rFonts w:ascii="Cambria" w:hAnsi="Cambria"/>
                <w:sz w:val="24"/>
                <w:szCs w:val="24"/>
              </w:rPr>
              <w:t xml:space="preserve">Contribution of </w:t>
            </w:r>
            <w:proofErr w:type="spellStart"/>
            <w:r w:rsidRPr="00493B2C">
              <w:rPr>
                <w:rFonts w:ascii="Cambria" w:hAnsi="Cambria"/>
                <w:sz w:val="24"/>
                <w:szCs w:val="24"/>
              </w:rPr>
              <w:t>Swasthavritta</w:t>
            </w:r>
            <w:proofErr w:type="spellEnd"/>
            <w:r w:rsidRPr="00493B2C">
              <w:rPr>
                <w:rFonts w:ascii="Cambria" w:hAnsi="Cambria"/>
                <w:sz w:val="24"/>
                <w:szCs w:val="24"/>
              </w:rPr>
              <w:t xml:space="preserve"> and Yoga in Lifestyle disorders</w:t>
            </w:r>
          </w:p>
          <w:p w14:paraId="7C501B06" w14:textId="23618F26" w:rsidR="0028472E" w:rsidRPr="00493B2C" w:rsidRDefault="0028472E" w:rsidP="00493B2C">
            <w:pPr>
              <w:pStyle w:val="ListParagraph"/>
              <w:numPr>
                <w:ilvl w:val="0"/>
                <w:numId w:val="30"/>
              </w:numPr>
              <w:ind w:left="599" w:hanging="567"/>
              <w:jc w:val="both"/>
              <w:rPr>
                <w:rFonts w:ascii="Cambria" w:hAnsi="Cambria"/>
                <w:sz w:val="24"/>
                <w:szCs w:val="24"/>
              </w:rPr>
            </w:pPr>
            <w:r w:rsidRPr="00493B2C">
              <w:rPr>
                <w:rFonts w:ascii="Cambria" w:hAnsi="Cambria"/>
                <w:sz w:val="24"/>
                <w:szCs w:val="24"/>
              </w:rPr>
              <w:t>Fundamentals in Research, Literary Research and Documentation</w:t>
            </w:r>
          </w:p>
          <w:p w14:paraId="625CCB24" w14:textId="4E1491E4" w:rsidR="0028472E" w:rsidRPr="00493B2C" w:rsidRDefault="0028472E" w:rsidP="00493B2C">
            <w:pPr>
              <w:pStyle w:val="ListParagraph"/>
              <w:numPr>
                <w:ilvl w:val="0"/>
                <w:numId w:val="30"/>
              </w:numPr>
              <w:ind w:left="599" w:hanging="567"/>
              <w:jc w:val="both"/>
              <w:rPr>
                <w:rFonts w:ascii="Cambria" w:hAnsi="Cambria"/>
                <w:sz w:val="24"/>
                <w:szCs w:val="24"/>
              </w:rPr>
            </w:pPr>
            <w:r w:rsidRPr="00493B2C">
              <w:rPr>
                <w:rFonts w:ascii="Cambria" w:hAnsi="Cambria"/>
                <w:sz w:val="24"/>
                <w:szCs w:val="24"/>
              </w:rPr>
              <w:t>Textual criticisms and Editions</w:t>
            </w:r>
          </w:p>
          <w:p w14:paraId="5A79729E" w14:textId="449E925D" w:rsidR="0028472E" w:rsidRPr="00493B2C" w:rsidRDefault="0028472E" w:rsidP="00493B2C">
            <w:pPr>
              <w:pStyle w:val="ListParagraph"/>
              <w:numPr>
                <w:ilvl w:val="0"/>
                <w:numId w:val="30"/>
              </w:numPr>
              <w:ind w:left="599" w:hanging="567"/>
              <w:jc w:val="both"/>
              <w:rPr>
                <w:rFonts w:ascii="Cambria" w:hAnsi="Cambria"/>
                <w:sz w:val="24"/>
                <w:szCs w:val="24"/>
              </w:rPr>
            </w:pPr>
            <w:r w:rsidRPr="00493B2C">
              <w:rPr>
                <w:rFonts w:ascii="Cambria" w:hAnsi="Cambria"/>
                <w:sz w:val="24"/>
                <w:szCs w:val="24"/>
              </w:rPr>
              <w:t>Comparative Manuscript studies</w:t>
            </w:r>
          </w:p>
          <w:p w14:paraId="233FEA77" w14:textId="7CE97708" w:rsidR="0028472E" w:rsidRPr="00493B2C" w:rsidRDefault="0028472E" w:rsidP="00493B2C">
            <w:pPr>
              <w:pStyle w:val="ListParagraph"/>
              <w:numPr>
                <w:ilvl w:val="0"/>
                <w:numId w:val="30"/>
              </w:numPr>
              <w:ind w:left="599" w:hanging="567"/>
              <w:jc w:val="both"/>
              <w:rPr>
                <w:rFonts w:ascii="Cambria" w:hAnsi="Cambria"/>
                <w:sz w:val="24"/>
                <w:szCs w:val="24"/>
              </w:rPr>
            </w:pPr>
            <w:proofErr w:type="spellStart"/>
            <w:r w:rsidRPr="00493B2C">
              <w:rPr>
                <w:rFonts w:ascii="Cambria" w:hAnsi="Cambria"/>
                <w:sz w:val="24"/>
                <w:szCs w:val="24"/>
              </w:rPr>
              <w:t>Ayurgenomics</w:t>
            </w:r>
            <w:proofErr w:type="spellEnd"/>
            <w:r w:rsidRPr="00493B2C">
              <w:rPr>
                <w:rFonts w:ascii="Cambria" w:hAnsi="Cambria"/>
                <w:sz w:val="24"/>
                <w:szCs w:val="24"/>
              </w:rPr>
              <w:t xml:space="preserve">, </w:t>
            </w:r>
            <w:proofErr w:type="spellStart"/>
            <w:r w:rsidRPr="00493B2C">
              <w:rPr>
                <w:rFonts w:ascii="Cambria" w:hAnsi="Cambria"/>
                <w:sz w:val="24"/>
                <w:szCs w:val="24"/>
              </w:rPr>
              <w:t>Manuscriptology</w:t>
            </w:r>
            <w:proofErr w:type="spellEnd"/>
            <w:r w:rsidRPr="00493B2C">
              <w:rPr>
                <w:rFonts w:ascii="Cambria" w:hAnsi="Cambria"/>
                <w:sz w:val="24"/>
                <w:szCs w:val="24"/>
              </w:rPr>
              <w:t xml:space="preserve"> – scope and challenges</w:t>
            </w:r>
          </w:p>
          <w:p w14:paraId="085A7010" w14:textId="66129738" w:rsidR="0028472E" w:rsidRPr="00493B2C" w:rsidRDefault="0028472E" w:rsidP="00493B2C">
            <w:pPr>
              <w:pStyle w:val="ListParagraph"/>
              <w:numPr>
                <w:ilvl w:val="0"/>
                <w:numId w:val="30"/>
              </w:numPr>
              <w:ind w:left="599" w:hanging="567"/>
              <w:jc w:val="both"/>
              <w:rPr>
                <w:rFonts w:ascii="Cambria" w:hAnsi="Cambria" w:cs="Times New Roman"/>
                <w:sz w:val="24"/>
                <w:szCs w:val="24"/>
              </w:rPr>
            </w:pPr>
            <w:r w:rsidRPr="00493B2C">
              <w:rPr>
                <w:rFonts w:ascii="Cambria" w:hAnsi="Cambria"/>
                <w:sz w:val="24"/>
                <w:szCs w:val="24"/>
              </w:rPr>
              <w:t>Bridging Ayurveda and Meta Physics</w:t>
            </w:r>
          </w:p>
        </w:tc>
      </w:tr>
      <w:tr w:rsidR="0028472E" w14:paraId="2BC014B3" w14:textId="77777777" w:rsidTr="00B97D42">
        <w:tc>
          <w:tcPr>
            <w:tcW w:w="569" w:type="dxa"/>
            <w:vMerge w:val="restart"/>
          </w:tcPr>
          <w:p w14:paraId="47B71170" w14:textId="48A31730" w:rsidR="0028472E" w:rsidRPr="00B7409E" w:rsidRDefault="0028472E" w:rsidP="00901BD8">
            <w:pPr>
              <w:rPr>
                <w:rFonts w:ascii="Cambria" w:hAnsi="Cambria"/>
                <w:b/>
                <w:bCs/>
                <w:sz w:val="24"/>
                <w:szCs w:val="24"/>
              </w:rPr>
            </w:pPr>
            <w:r w:rsidRPr="00B7409E">
              <w:rPr>
                <w:rFonts w:ascii="Cambria" w:hAnsi="Cambria"/>
                <w:b/>
                <w:bCs/>
                <w:sz w:val="24"/>
                <w:szCs w:val="24"/>
              </w:rPr>
              <w:t>4</w:t>
            </w:r>
          </w:p>
        </w:tc>
        <w:tc>
          <w:tcPr>
            <w:tcW w:w="1831" w:type="dxa"/>
            <w:vMerge w:val="restart"/>
          </w:tcPr>
          <w:p w14:paraId="4F2BDDD6" w14:textId="77777777" w:rsidR="0028472E" w:rsidRPr="003D2E85" w:rsidRDefault="0028472E" w:rsidP="003D2E85">
            <w:pPr>
              <w:rPr>
                <w:rFonts w:ascii="Cambria" w:hAnsi="Cambria"/>
                <w:b/>
                <w:bCs/>
                <w:sz w:val="24"/>
                <w:szCs w:val="24"/>
              </w:rPr>
            </w:pPr>
            <w:r w:rsidRPr="003D2E85">
              <w:rPr>
                <w:rFonts w:ascii="Cambria" w:hAnsi="Cambria"/>
                <w:b/>
                <w:bCs/>
                <w:sz w:val="24"/>
                <w:szCs w:val="24"/>
              </w:rPr>
              <w:t>Humanities</w:t>
            </w:r>
          </w:p>
          <w:p w14:paraId="60EA4570" w14:textId="77777777" w:rsidR="0028472E" w:rsidRPr="003D2E85" w:rsidRDefault="0028472E" w:rsidP="003D2E85">
            <w:pPr>
              <w:rPr>
                <w:rFonts w:ascii="Cambria" w:hAnsi="Cambria"/>
                <w:b/>
                <w:bCs/>
                <w:sz w:val="24"/>
                <w:szCs w:val="24"/>
              </w:rPr>
            </w:pPr>
          </w:p>
          <w:p w14:paraId="1676CCB5" w14:textId="4FFE2AA6" w:rsidR="0028472E" w:rsidRPr="003D2E85" w:rsidDel="00FE44D6" w:rsidRDefault="0028472E" w:rsidP="003D2E85">
            <w:pPr>
              <w:rPr>
                <w:del w:id="5" w:author="gcet" w:date="2024-03-14T15:27:00Z"/>
                <w:rFonts w:ascii="Cambria" w:hAnsi="Cambria"/>
                <w:b/>
                <w:bCs/>
                <w:sz w:val="24"/>
                <w:szCs w:val="24"/>
              </w:rPr>
            </w:pPr>
            <w:del w:id="6" w:author="gcet" w:date="2024-03-14T15:27:00Z">
              <w:r w:rsidRPr="003D2E85" w:rsidDel="00FE44D6">
                <w:rPr>
                  <w:rFonts w:ascii="Cambria" w:hAnsi="Cambria"/>
                  <w:b/>
                  <w:bCs/>
                  <w:sz w:val="24"/>
                  <w:szCs w:val="24"/>
                </w:rPr>
                <w:delText>Track</w:delText>
              </w:r>
            </w:del>
          </w:p>
          <w:p w14:paraId="6CB62821" w14:textId="59787A2F" w:rsidR="0028472E" w:rsidRPr="003D2E85" w:rsidDel="00FE44D6" w:rsidRDefault="0028472E" w:rsidP="003D2E85">
            <w:pPr>
              <w:rPr>
                <w:del w:id="7" w:author="gcet" w:date="2024-03-14T15:27:00Z"/>
                <w:rFonts w:ascii="Cambria" w:hAnsi="Cambria"/>
                <w:b/>
                <w:bCs/>
                <w:sz w:val="24"/>
                <w:szCs w:val="24"/>
              </w:rPr>
            </w:pPr>
            <w:del w:id="8" w:author="gcet" w:date="2024-03-14T15:27:00Z">
              <w:r w:rsidRPr="003D2E85" w:rsidDel="00FE44D6">
                <w:rPr>
                  <w:rFonts w:ascii="Cambria" w:hAnsi="Cambria"/>
                  <w:b/>
                  <w:bCs/>
                  <w:sz w:val="24"/>
                  <w:szCs w:val="24"/>
                </w:rPr>
                <w:delText>Coordinator: Dr.</w:delText>
              </w:r>
            </w:del>
          </w:p>
          <w:p w14:paraId="48F2DCE5" w14:textId="1D5BFF33" w:rsidR="0028472E" w:rsidRPr="003D2E85" w:rsidDel="00FE44D6" w:rsidRDefault="0028472E" w:rsidP="003D2E85">
            <w:pPr>
              <w:rPr>
                <w:del w:id="9" w:author="gcet" w:date="2024-03-14T15:27:00Z"/>
                <w:rFonts w:ascii="Cambria" w:hAnsi="Cambria"/>
                <w:b/>
                <w:bCs/>
                <w:sz w:val="24"/>
                <w:szCs w:val="24"/>
              </w:rPr>
            </w:pPr>
            <w:del w:id="10" w:author="gcet" w:date="2024-03-14T15:27:00Z">
              <w:r w:rsidRPr="003D2E85" w:rsidDel="00FE44D6">
                <w:rPr>
                  <w:rFonts w:ascii="Cambria" w:hAnsi="Cambria"/>
                  <w:b/>
                  <w:bCs/>
                  <w:sz w:val="24"/>
                  <w:szCs w:val="24"/>
                </w:rPr>
                <w:delText>Najma Pathan</w:delText>
              </w:r>
              <w:r w:rsidR="00107DFE" w:rsidDel="00FE44D6">
                <w:rPr>
                  <w:rFonts w:ascii="Cambria" w:hAnsi="Cambria"/>
                  <w:b/>
                  <w:bCs/>
                  <w:sz w:val="24"/>
                  <w:szCs w:val="24"/>
                </w:rPr>
                <w:delText>, ILSASS</w:delText>
              </w:r>
            </w:del>
          </w:p>
          <w:p w14:paraId="28111D8D" w14:textId="77777777" w:rsidR="0028472E" w:rsidRPr="003D2E85" w:rsidRDefault="0028472E" w:rsidP="003D2E85">
            <w:pPr>
              <w:rPr>
                <w:rFonts w:ascii="Cambria" w:hAnsi="Cambria"/>
                <w:b/>
                <w:bCs/>
                <w:sz w:val="24"/>
                <w:szCs w:val="24"/>
              </w:rPr>
            </w:pPr>
          </w:p>
          <w:p w14:paraId="5524E362" w14:textId="4D5E4617" w:rsidR="0028472E" w:rsidRPr="00A32E04" w:rsidRDefault="0028472E" w:rsidP="003D2E85">
            <w:pPr>
              <w:rPr>
                <w:rFonts w:ascii="Cambria" w:hAnsi="Cambria"/>
                <w:b/>
                <w:bCs/>
                <w:sz w:val="24"/>
                <w:szCs w:val="24"/>
              </w:rPr>
            </w:pPr>
          </w:p>
        </w:tc>
        <w:tc>
          <w:tcPr>
            <w:tcW w:w="3686" w:type="dxa"/>
            <w:vMerge w:val="restart"/>
          </w:tcPr>
          <w:p w14:paraId="0333FD73" w14:textId="73709366" w:rsidR="0028472E" w:rsidRDefault="00A8438E" w:rsidP="00363B71">
            <w:pPr>
              <w:jc w:val="both"/>
              <w:rPr>
                <w:rFonts w:ascii="Cambria" w:hAnsi="Cambria"/>
                <w:sz w:val="24"/>
                <w:szCs w:val="24"/>
              </w:rPr>
            </w:pPr>
            <w:r w:rsidRPr="00A8438E">
              <w:rPr>
                <w:rFonts w:ascii="Cambria" w:hAnsi="Cambria"/>
                <w:sz w:val="24"/>
                <w:szCs w:val="24"/>
              </w:rPr>
              <w:t xml:space="preserve">Humanities and Applied Arts are core for social and cultural existence throughout the ages of humanity. Humanities have a niche approach in incorporating collaborative and </w:t>
            </w:r>
            <w:r w:rsidRPr="00A8438E">
              <w:rPr>
                <w:rFonts w:ascii="Cambria" w:hAnsi="Cambria"/>
                <w:sz w:val="24"/>
                <w:szCs w:val="24"/>
              </w:rPr>
              <w:lastRenderedPageBreak/>
              <w:t xml:space="preserve">interdisciplinary learning among the students. In the current global context, various streams of Humanities like Journalism, Economics, Psychology, English, Political Sciences, Social Work, history and fine arts etc., have become crucial to inculcate the ability among the students and the academia to analyse and synthesize the accumulated knowledge required for the betterment of the society. The research and dialogue in humanities can form the logical and rational arguments in a most creative approach while addressing the needs of the society and strengthen the global synergy. </w:t>
            </w:r>
          </w:p>
        </w:tc>
        <w:tc>
          <w:tcPr>
            <w:tcW w:w="2838" w:type="dxa"/>
          </w:tcPr>
          <w:p w14:paraId="6079766E" w14:textId="77777777" w:rsidR="0028472E" w:rsidRPr="00444336" w:rsidRDefault="0028472E" w:rsidP="00493B2C">
            <w:pPr>
              <w:jc w:val="both"/>
              <w:rPr>
                <w:rFonts w:ascii="Cambria" w:hAnsi="Cambria"/>
                <w:sz w:val="24"/>
                <w:szCs w:val="24"/>
              </w:rPr>
            </w:pPr>
            <w:r w:rsidRPr="00444336">
              <w:rPr>
                <w:rFonts w:ascii="Cambria" w:hAnsi="Cambria"/>
                <w:sz w:val="24"/>
                <w:szCs w:val="24"/>
              </w:rPr>
              <w:lastRenderedPageBreak/>
              <w:t>Society, Community and Global Challenges</w:t>
            </w:r>
          </w:p>
          <w:p w14:paraId="7C8EC5E4" w14:textId="55E3D792" w:rsidR="0028472E" w:rsidRDefault="0028472E" w:rsidP="00493B2C">
            <w:pPr>
              <w:jc w:val="both"/>
              <w:rPr>
                <w:rFonts w:ascii="Cambria" w:hAnsi="Cambria"/>
                <w:sz w:val="24"/>
                <w:szCs w:val="24"/>
              </w:rPr>
            </w:pPr>
          </w:p>
        </w:tc>
        <w:tc>
          <w:tcPr>
            <w:tcW w:w="5626" w:type="dxa"/>
          </w:tcPr>
          <w:p w14:paraId="6B46453C" w14:textId="0E4EB7AF" w:rsidR="0028472E" w:rsidRPr="00132155" w:rsidRDefault="0028472E" w:rsidP="00901BD8">
            <w:pPr>
              <w:pStyle w:val="ListParagraph"/>
              <w:numPr>
                <w:ilvl w:val="0"/>
                <w:numId w:val="7"/>
              </w:numPr>
              <w:ind w:left="458" w:hanging="426"/>
              <w:rPr>
                <w:rFonts w:ascii="Cambria" w:hAnsi="Cambria"/>
                <w:sz w:val="24"/>
                <w:szCs w:val="24"/>
              </w:rPr>
            </w:pPr>
            <w:r w:rsidRPr="00132155">
              <w:rPr>
                <w:rFonts w:ascii="Cambria" w:hAnsi="Cambria"/>
                <w:sz w:val="24"/>
                <w:szCs w:val="24"/>
              </w:rPr>
              <w:t>Social Sciences for Sustainable Development</w:t>
            </w:r>
          </w:p>
          <w:p w14:paraId="48323A72" w14:textId="1E2D4E54" w:rsidR="0028472E" w:rsidRPr="00132155" w:rsidRDefault="0028472E" w:rsidP="00901BD8">
            <w:pPr>
              <w:pStyle w:val="ListParagraph"/>
              <w:numPr>
                <w:ilvl w:val="0"/>
                <w:numId w:val="7"/>
              </w:numPr>
              <w:ind w:left="458" w:hanging="426"/>
              <w:rPr>
                <w:rFonts w:ascii="Cambria" w:hAnsi="Cambria"/>
                <w:sz w:val="24"/>
                <w:szCs w:val="24"/>
              </w:rPr>
            </w:pPr>
            <w:r w:rsidRPr="00132155">
              <w:rPr>
                <w:rFonts w:ascii="Cambria" w:hAnsi="Cambria"/>
                <w:sz w:val="24"/>
                <w:szCs w:val="24"/>
              </w:rPr>
              <w:t>Global Peace and Conflict</w:t>
            </w:r>
          </w:p>
          <w:p w14:paraId="71A0988D" w14:textId="2B598199" w:rsidR="0028472E" w:rsidRPr="00132155" w:rsidRDefault="0028472E" w:rsidP="00901BD8">
            <w:pPr>
              <w:pStyle w:val="ListParagraph"/>
              <w:numPr>
                <w:ilvl w:val="0"/>
                <w:numId w:val="7"/>
              </w:numPr>
              <w:ind w:left="458" w:hanging="426"/>
              <w:rPr>
                <w:rFonts w:ascii="Cambria" w:hAnsi="Cambria"/>
                <w:sz w:val="24"/>
                <w:szCs w:val="24"/>
              </w:rPr>
            </w:pPr>
            <w:r w:rsidRPr="00132155">
              <w:rPr>
                <w:rFonts w:ascii="Cambria" w:hAnsi="Cambria"/>
                <w:sz w:val="24"/>
                <w:szCs w:val="24"/>
              </w:rPr>
              <w:t>Borders and Migrations</w:t>
            </w:r>
          </w:p>
          <w:p w14:paraId="35C70735" w14:textId="1ED984F7" w:rsidR="0028472E" w:rsidRPr="00132155" w:rsidRDefault="0028472E" w:rsidP="00901BD8">
            <w:pPr>
              <w:pStyle w:val="ListParagraph"/>
              <w:numPr>
                <w:ilvl w:val="0"/>
                <w:numId w:val="7"/>
              </w:numPr>
              <w:ind w:left="458" w:hanging="426"/>
              <w:rPr>
                <w:rFonts w:ascii="Cambria" w:hAnsi="Cambria"/>
                <w:sz w:val="24"/>
                <w:szCs w:val="24"/>
              </w:rPr>
            </w:pPr>
            <w:r w:rsidRPr="00132155">
              <w:rPr>
                <w:rFonts w:ascii="Cambria" w:hAnsi="Cambria"/>
                <w:sz w:val="24"/>
                <w:szCs w:val="24"/>
              </w:rPr>
              <w:t>Policy and Governance in Polity and Economy</w:t>
            </w:r>
          </w:p>
          <w:p w14:paraId="6B4C3B96" w14:textId="6164C8FD" w:rsidR="0028472E" w:rsidRPr="00132155" w:rsidRDefault="0028472E" w:rsidP="00901BD8">
            <w:pPr>
              <w:pStyle w:val="ListParagraph"/>
              <w:numPr>
                <w:ilvl w:val="0"/>
                <w:numId w:val="7"/>
              </w:numPr>
              <w:ind w:left="458" w:hanging="426"/>
              <w:rPr>
                <w:rFonts w:ascii="Cambria" w:hAnsi="Cambria"/>
                <w:sz w:val="24"/>
                <w:szCs w:val="24"/>
              </w:rPr>
            </w:pPr>
            <w:r w:rsidRPr="00132155">
              <w:rPr>
                <w:rFonts w:ascii="Cambria" w:hAnsi="Cambria"/>
                <w:sz w:val="24"/>
                <w:szCs w:val="24"/>
              </w:rPr>
              <w:t>Green Economics</w:t>
            </w:r>
          </w:p>
          <w:p w14:paraId="0C4AC6FA" w14:textId="6696D0E4" w:rsidR="0028472E" w:rsidRPr="00132155" w:rsidRDefault="0028472E" w:rsidP="00901BD8">
            <w:pPr>
              <w:pStyle w:val="ListParagraph"/>
              <w:numPr>
                <w:ilvl w:val="0"/>
                <w:numId w:val="7"/>
              </w:numPr>
              <w:ind w:left="458" w:hanging="426"/>
              <w:rPr>
                <w:rFonts w:ascii="Cambria" w:hAnsi="Cambria"/>
                <w:sz w:val="24"/>
                <w:szCs w:val="24"/>
              </w:rPr>
            </w:pPr>
            <w:r w:rsidRPr="00132155">
              <w:rPr>
                <w:rFonts w:ascii="Cambria" w:hAnsi="Cambria"/>
                <w:sz w:val="24"/>
                <w:szCs w:val="24"/>
              </w:rPr>
              <w:t>Economic Inequalities - Conflict and Poverty</w:t>
            </w:r>
          </w:p>
        </w:tc>
      </w:tr>
      <w:tr w:rsidR="0028472E" w14:paraId="64C01653" w14:textId="77777777" w:rsidTr="00B97D42">
        <w:tc>
          <w:tcPr>
            <w:tcW w:w="569" w:type="dxa"/>
            <w:vMerge/>
          </w:tcPr>
          <w:p w14:paraId="2822FD86" w14:textId="77777777" w:rsidR="0028472E" w:rsidRPr="00B7409E" w:rsidRDefault="0028472E" w:rsidP="00901BD8">
            <w:pPr>
              <w:rPr>
                <w:rFonts w:ascii="Cambria" w:hAnsi="Cambria"/>
                <w:b/>
                <w:bCs/>
                <w:sz w:val="24"/>
                <w:szCs w:val="24"/>
              </w:rPr>
            </w:pPr>
          </w:p>
        </w:tc>
        <w:tc>
          <w:tcPr>
            <w:tcW w:w="1831" w:type="dxa"/>
            <w:vMerge/>
          </w:tcPr>
          <w:p w14:paraId="6164CBFA" w14:textId="77777777" w:rsidR="0028472E" w:rsidRPr="00A32E04" w:rsidRDefault="0028472E" w:rsidP="00901BD8">
            <w:pPr>
              <w:rPr>
                <w:rFonts w:ascii="Cambria" w:hAnsi="Cambria"/>
                <w:b/>
                <w:bCs/>
                <w:sz w:val="24"/>
                <w:szCs w:val="24"/>
              </w:rPr>
            </w:pPr>
          </w:p>
        </w:tc>
        <w:tc>
          <w:tcPr>
            <w:tcW w:w="3686" w:type="dxa"/>
            <w:vMerge/>
          </w:tcPr>
          <w:p w14:paraId="72F22EE7" w14:textId="57E16381" w:rsidR="0028472E" w:rsidRDefault="0028472E" w:rsidP="00901BD8">
            <w:pPr>
              <w:jc w:val="both"/>
              <w:rPr>
                <w:rFonts w:ascii="Cambria" w:hAnsi="Cambria"/>
                <w:sz w:val="24"/>
                <w:szCs w:val="24"/>
              </w:rPr>
            </w:pPr>
          </w:p>
        </w:tc>
        <w:tc>
          <w:tcPr>
            <w:tcW w:w="2838" w:type="dxa"/>
          </w:tcPr>
          <w:p w14:paraId="1A032E5F" w14:textId="77777777" w:rsidR="0028472E" w:rsidRPr="00444336" w:rsidRDefault="0028472E" w:rsidP="00493B2C">
            <w:pPr>
              <w:jc w:val="both"/>
              <w:rPr>
                <w:rFonts w:ascii="Cambria" w:hAnsi="Cambria"/>
                <w:sz w:val="24"/>
                <w:szCs w:val="24"/>
              </w:rPr>
            </w:pPr>
            <w:r w:rsidRPr="00444336">
              <w:rPr>
                <w:rFonts w:ascii="Cambria" w:hAnsi="Cambria"/>
                <w:sz w:val="24"/>
                <w:szCs w:val="24"/>
              </w:rPr>
              <w:t>Role of Communication, Media and Journalism in Society and Social Change</w:t>
            </w:r>
          </w:p>
          <w:p w14:paraId="4FFE4223" w14:textId="77777777" w:rsidR="0028472E" w:rsidRDefault="0028472E" w:rsidP="00493B2C">
            <w:pPr>
              <w:jc w:val="both"/>
              <w:rPr>
                <w:rFonts w:ascii="Cambria" w:hAnsi="Cambria"/>
                <w:sz w:val="24"/>
                <w:szCs w:val="24"/>
              </w:rPr>
            </w:pPr>
          </w:p>
        </w:tc>
        <w:tc>
          <w:tcPr>
            <w:tcW w:w="5626" w:type="dxa"/>
          </w:tcPr>
          <w:p w14:paraId="6085EF40" w14:textId="6EFB83C7" w:rsidR="0028472E" w:rsidRPr="00132155" w:rsidRDefault="0028472E" w:rsidP="00901BD8">
            <w:pPr>
              <w:pStyle w:val="ListParagraph"/>
              <w:numPr>
                <w:ilvl w:val="0"/>
                <w:numId w:val="8"/>
              </w:numPr>
              <w:ind w:left="458" w:hanging="458"/>
              <w:rPr>
                <w:rFonts w:ascii="Cambria" w:hAnsi="Cambria"/>
                <w:sz w:val="24"/>
                <w:szCs w:val="24"/>
              </w:rPr>
            </w:pPr>
            <w:r w:rsidRPr="00132155">
              <w:rPr>
                <w:rFonts w:ascii="Cambria" w:hAnsi="Cambria"/>
                <w:sz w:val="24"/>
                <w:szCs w:val="24"/>
              </w:rPr>
              <w:t>Media Cultures</w:t>
            </w:r>
          </w:p>
          <w:p w14:paraId="4536B9E5" w14:textId="087CA325" w:rsidR="0028472E" w:rsidRPr="00132155" w:rsidRDefault="0028472E" w:rsidP="00901BD8">
            <w:pPr>
              <w:pStyle w:val="ListParagraph"/>
              <w:numPr>
                <w:ilvl w:val="0"/>
                <w:numId w:val="8"/>
              </w:numPr>
              <w:ind w:left="458" w:hanging="458"/>
              <w:rPr>
                <w:rFonts w:ascii="Cambria" w:hAnsi="Cambria"/>
                <w:sz w:val="24"/>
                <w:szCs w:val="24"/>
              </w:rPr>
            </w:pPr>
            <w:r w:rsidRPr="00132155">
              <w:rPr>
                <w:rFonts w:ascii="Cambria" w:hAnsi="Cambria"/>
                <w:sz w:val="24"/>
                <w:szCs w:val="24"/>
              </w:rPr>
              <w:t>Media Technologies and Processes</w:t>
            </w:r>
          </w:p>
          <w:p w14:paraId="40E2874B" w14:textId="53C4E5D1" w:rsidR="0028472E" w:rsidRPr="00132155" w:rsidRDefault="0028472E" w:rsidP="00901BD8">
            <w:pPr>
              <w:pStyle w:val="ListParagraph"/>
              <w:numPr>
                <w:ilvl w:val="0"/>
                <w:numId w:val="8"/>
              </w:numPr>
              <w:ind w:left="458" w:hanging="458"/>
              <w:rPr>
                <w:rFonts w:ascii="Cambria" w:hAnsi="Cambria"/>
                <w:sz w:val="24"/>
                <w:szCs w:val="24"/>
              </w:rPr>
            </w:pPr>
            <w:r w:rsidRPr="00132155">
              <w:rPr>
                <w:rFonts w:ascii="Cambria" w:hAnsi="Cambria"/>
                <w:sz w:val="24"/>
                <w:szCs w:val="24"/>
              </w:rPr>
              <w:t>Media Literacies</w:t>
            </w:r>
          </w:p>
          <w:p w14:paraId="7028C77F" w14:textId="6B67F18A" w:rsidR="0028472E" w:rsidRPr="00132155" w:rsidRDefault="0028472E" w:rsidP="00901BD8">
            <w:pPr>
              <w:pStyle w:val="ListParagraph"/>
              <w:numPr>
                <w:ilvl w:val="0"/>
                <w:numId w:val="8"/>
              </w:numPr>
              <w:ind w:left="458" w:hanging="458"/>
              <w:rPr>
                <w:rFonts w:ascii="Cambria" w:hAnsi="Cambria"/>
                <w:sz w:val="24"/>
                <w:szCs w:val="24"/>
              </w:rPr>
            </w:pPr>
            <w:r w:rsidRPr="00132155">
              <w:rPr>
                <w:rFonts w:ascii="Cambria" w:hAnsi="Cambria"/>
                <w:sz w:val="24"/>
                <w:szCs w:val="24"/>
              </w:rPr>
              <w:t>New Communication Theories</w:t>
            </w:r>
          </w:p>
          <w:p w14:paraId="683C1A0B" w14:textId="58553F86" w:rsidR="0028472E" w:rsidRPr="00132155" w:rsidRDefault="0028472E" w:rsidP="00901BD8">
            <w:pPr>
              <w:pStyle w:val="ListParagraph"/>
              <w:numPr>
                <w:ilvl w:val="0"/>
                <w:numId w:val="8"/>
              </w:numPr>
              <w:ind w:left="458" w:hanging="458"/>
              <w:rPr>
                <w:rFonts w:ascii="Cambria" w:hAnsi="Cambria"/>
                <w:sz w:val="24"/>
                <w:szCs w:val="24"/>
              </w:rPr>
            </w:pPr>
            <w:r w:rsidRPr="00132155">
              <w:rPr>
                <w:rFonts w:ascii="Cambria" w:hAnsi="Cambria"/>
                <w:sz w:val="24"/>
                <w:szCs w:val="24"/>
              </w:rPr>
              <w:t>Journalism for Sustainable Development</w:t>
            </w:r>
          </w:p>
        </w:tc>
      </w:tr>
      <w:tr w:rsidR="0028472E" w14:paraId="0E75CDFE" w14:textId="77777777" w:rsidTr="00B97D42">
        <w:tc>
          <w:tcPr>
            <w:tcW w:w="569" w:type="dxa"/>
            <w:vMerge/>
          </w:tcPr>
          <w:p w14:paraId="63A3D03E" w14:textId="77777777" w:rsidR="0028472E" w:rsidRPr="00B7409E" w:rsidRDefault="0028472E" w:rsidP="00901BD8">
            <w:pPr>
              <w:rPr>
                <w:rFonts w:ascii="Cambria" w:hAnsi="Cambria"/>
                <w:b/>
                <w:bCs/>
                <w:sz w:val="24"/>
                <w:szCs w:val="24"/>
              </w:rPr>
            </w:pPr>
          </w:p>
        </w:tc>
        <w:tc>
          <w:tcPr>
            <w:tcW w:w="1831" w:type="dxa"/>
            <w:vMerge/>
          </w:tcPr>
          <w:p w14:paraId="1E78C8BF" w14:textId="77777777" w:rsidR="0028472E" w:rsidRPr="00A32E04" w:rsidRDefault="0028472E" w:rsidP="00901BD8">
            <w:pPr>
              <w:rPr>
                <w:rFonts w:ascii="Cambria" w:hAnsi="Cambria"/>
                <w:b/>
                <w:bCs/>
                <w:sz w:val="24"/>
                <w:szCs w:val="24"/>
              </w:rPr>
            </w:pPr>
          </w:p>
        </w:tc>
        <w:tc>
          <w:tcPr>
            <w:tcW w:w="3686" w:type="dxa"/>
            <w:vMerge/>
          </w:tcPr>
          <w:p w14:paraId="1ABA0248" w14:textId="319EF7FD" w:rsidR="0028472E" w:rsidRDefault="0028472E" w:rsidP="00901BD8">
            <w:pPr>
              <w:jc w:val="both"/>
              <w:rPr>
                <w:rFonts w:ascii="Cambria" w:hAnsi="Cambria"/>
                <w:sz w:val="24"/>
                <w:szCs w:val="24"/>
              </w:rPr>
            </w:pPr>
          </w:p>
        </w:tc>
        <w:tc>
          <w:tcPr>
            <w:tcW w:w="2838" w:type="dxa"/>
          </w:tcPr>
          <w:p w14:paraId="6CF65527" w14:textId="1257FBF6" w:rsidR="0028472E" w:rsidRDefault="0028472E" w:rsidP="003A49D4">
            <w:pPr>
              <w:jc w:val="both"/>
              <w:rPr>
                <w:rFonts w:ascii="Cambria" w:hAnsi="Cambria"/>
                <w:sz w:val="24"/>
                <w:szCs w:val="24"/>
              </w:rPr>
            </w:pPr>
            <w:r w:rsidRPr="00444336">
              <w:rPr>
                <w:rFonts w:ascii="Cambria" w:hAnsi="Cambria"/>
                <w:sz w:val="24"/>
                <w:szCs w:val="24"/>
              </w:rPr>
              <w:t>Mental Health and Well-Being</w:t>
            </w:r>
          </w:p>
        </w:tc>
        <w:tc>
          <w:tcPr>
            <w:tcW w:w="5626" w:type="dxa"/>
          </w:tcPr>
          <w:p w14:paraId="5EAD9104" w14:textId="209DA5DE" w:rsidR="0028472E" w:rsidRPr="00132155" w:rsidRDefault="0028472E" w:rsidP="00901BD8">
            <w:pPr>
              <w:pStyle w:val="ListParagraph"/>
              <w:numPr>
                <w:ilvl w:val="0"/>
                <w:numId w:val="9"/>
              </w:numPr>
              <w:ind w:left="458" w:hanging="458"/>
              <w:rPr>
                <w:rFonts w:ascii="Cambria" w:hAnsi="Cambria"/>
                <w:sz w:val="24"/>
                <w:szCs w:val="24"/>
              </w:rPr>
            </w:pPr>
            <w:r w:rsidRPr="00132155">
              <w:rPr>
                <w:rFonts w:ascii="Cambria" w:hAnsi="Cambria"/>
                <w:sz w:val="24"/>
                <w:szCs w:val="24"/>
              </w:rPr>
              <w:t>Addictions and Behavioural Interventions</w:t>
            </w:r>
          </w:p>
          <w:p w14:paraId="60AF0202" w14:textId="5899D56D" w:rsidR="0028472E" w:rsidRPr="00132155" w:rsidRDefault="0028472E" w:rsidP="00901BD8">
            <w:pPr>
              <w:pStyle w:val="ListParagraph"/>
              <w:numPr>
                <w:ilvl w:val="0"/>
                <w:numId w:val="9"/>
              </w:numPr>
              <w:ind w:left="458" w:hanging="458"/>
              <w:rPr>
                <w:rFonts w:ascii="Cambria" w:hAnsi="Cambria"/>
                <w:sz w:val="24"/>
                <w:szCs w:val="24"/>
              </w:rPr>
            </w:pPr>
            <w:r w:rsidRPr="00132155">
              <w:rPr>
                <w:rFonts w:ascii="Cambria" w:hAnsi="Cambria"/>
                <w:sz w:val="24"/>
                <w:szCs w:val="24"/>
              </w:rPr>
              <w:t>Innovations in Psychology</w:t>
            </w:r>
          </w:p>
          <w:p w14:paraId="412DA092" w14:textId="5F681EDB" w:rsidR="0028472E" w:rsidRPr="00132155" w:rsidRDefault="0028472E" w:rsidP="00901BD8">
            <w:pPr>
              <w:pStyle w:val="ListParagraph"/>
              <w:numPr>
                <w:ilvl w:val="0"/>
                <w:numId w:val="9"/>
              </w:numPr>
              <w:ind w:left="458" w:hanging="458"/>
              <w:rPr>
                <w:rFonts w:ascii="Cambria" w:hAnsi="Cambria"/>
                <w:sz w:val="24"/>
                <w:szCs w:val="24"/>
              </w:rPr>
            </w:pPr>
            <w:r w:rsidRPr="00132155">
              <w:rPr>
                <w:rFonts w:ascii="Cambria" w:hAnsi="Cambria"/>
                <w:sz w:val="24"/>
                <w:szCs w:val="24"/>
              </w:rPr>
              <w:t>Gender Issues and Bias</w:t>
            </w:r>
          </w:p>
        </w:tc>
      </w:tr>
      <w:tr w:rsidR="0028472E" w14:paraId="669357BC" w14:textId="77777777" w:rsidTr="00B97D42">
        <w:tc>
          <w:tcPr>
            <w:tcW w:w="569" w:type="dxa"/>
            <w:vMerge/>
          </w:tcPr>
          <w:p w14:paraId="18222A75" w14:textId="77777777" w:rsidR="0028472E" w:rsidRPr="00B7409E" w:rsidRDefault="0028472E" w:rsidP="00901BD8">
            <w:pPr>
              <w:rPr>
                <w:rFonts w:ascii="Cambria" w:hAnsi="Cambria"/>
                <w:b/>
                <w:bCs/>
                <w:sz w:val="24"/>
                <w:szCs w:val="24"/>
              </w:rPr>
            </w:pPr>
          </w:p>
        </w:tc>
        <w:tc>
          <w:tcPr>
            <w:tcW w:w="1831" w:type="dxa"/>
            <w:vMerge/>
          </w:tcPr>
          <w:p w14:paraId="71C390B6" w14:textId="77777777" w:rsidR="0028472E" w:rsidRPr="00A32E04" w:rsidRDefault="0028472E" w:rsidP="00901BD8">
            <w:pPr>
              <w:rPr>
                <w:rFonts w:ascii="Cambria" w:hAnsi="Cambria"/>
                <w:b/>
                <w:bCs/>
                <w:sz w:val="24"/>
                <w:szCs w:val="24"/>
              </w:rPr>
            </w:pPr>
          </w:p>
        </w:tc>
        <w:tc>
          <w:tcPr>
            <w:tcW w:w="3686" w:type="dxa"/>
            <w:vMerge/>
          </w:tcPr>
          <w:p w14:paraId="76937785" w14:textId="41F6D99E" w:rsidR="0028472E" w:rsidRDefault="0028472E" w:rsidP="00901BD8">
            <w:pPr>
              <w:jc w:val="both"/>
              <w:rPr>
                <w:rFonts w:ascii="Cambria" w:hAnsi="Cambria"/>
                <w:sz w:val="24"/>
                <w:szCs w:val="24"/>
              </w:rPr>
            </w:pPr>
          </w:p>
        </w:tc>
        <w:tc>
          <w:tcPr>
            <w:tcW w:w="2838" w:type="dxa"/>
          </w:tcPr>
          <w:p w14:paraId="125D2E9E" w14:textId="29DE1081" w:rsidR="0028472E" w:rsidRDefault="0028472E" w:rsidP="00493B2C">
            <w:pPr>
              <w:jc w:val="both"/>
              <w:rPr>
                <w:rFonts w:ascii="Cambria" w:hAnsi="Cambria"/>
                <w:sz w:val="24"/>
                <w:szCs w:val="24"/>
              </w:rPr>
            </w:pPr>
            <w:r w:rsidRPr="00444336">
              <w:rPr>
                <w:rFonts w:ascii="Cambria" w:hAnsi="Cambria"/>
                <w:sz w:val="24"/>
                <w:szCs w:val="24"/>
              </w:rPr>
              <w:t>Indian History, Cultural Heritage, Languages and Philosophy</w:t>
            </w:r>
          </w:p>
        </w:tc>
        <w:tc>
          <w:tcPr>
            <w:tcW w:w="5626" w:type="dxa"/>
          </w:tcPr>
          <w:p w14:paraId="4B04ADD1" w14:textId="6F6478ED" w:rsidR="0028472E" w:rsidRPr="00132155" w:rsidRDefault="0028472E" w:rsidP="00901BD8">
            <w:pPr>
              <w:pStyle w:val="ListParagraph"/>
              <w:numPr>
                <w:ilvl w:val="0"/>
                <w:numId w:val="10"/>
              </w:numPr>
              <w:ind w:left="458" w:hanging="458"/>
              <w:rPr>
                <w:rFonts w:ascii="Cambria" w:hAnsi="Cambria"/>
                <w:sz w:val="24"/>
                <w:szCs w:val="24"/>
              </w:rPr>
            </w:pPr>
            <w:r w:rsidRPr="00132155">
              <w:rPr>
                <w:rFonts w:ascii="Cambria" w:hAnsi="Cambria"/>
                <w:sz w:val="24"/>
                <w:szCs w:val="24"/>
              </w:rPr>
              <w:t>Indian Knowledge System for Sustainable Well-being</w:t>
            </w:r>
          </w:p>
          <w:p w14:paraId="1BD21C46" w14:textId="74E011AD" w:rsidR="0028472E" w:rsidRPr="00132155" w:rsidRDefault="0028472E" w:rsidP="00901BD8">
            <w:pPr>
              <w:pStyle w:val="ListParagraph"/>
              <w:numPr>
                <w:ilvl w:val="0"/>
                <w:numId w:val="10"/>
              </w:numPr>
              <w:ind w:left="458" w:hanging="458"/>
              <w:rPr>
                <w:rFonts w:ascii="Cambria" w:hAnsi="Cambria"/>
                <w:sz w:val="24"/>
                <w:szCs w:val="24"/>
              </w:rPr>
            </w:pPr>
            <w:r w:rsidRPr="00132155">
              <w:rPr>
                <w:rFonts w:ascii="Cambria" w:hAnsi="Cambria"/>
                <w:sz w:val="24"/>
                <w:szCs w:val="24"/>
              </w:rPr>
              <w:t>Role of Indian Languages in promoting IKS</w:t>
            </w:r>
          </w:p>
        </w:tc>
      </w:tr>
      <w:tr w:rsidR="0028472E" w14:paraId="78BF79D6" w14:textId="77777777" w:rsidTr="00B97D42">
        <w:tc>
          <w:tcPr>
            <w:tcW w:w="569" w:type="dxa"/>
            <w:vMerge/>
          </w:tcPr>
          <w:p w14:paraId="3B09FFBE" w14:textId="065108C2" w:rsidR="0028472E" w:rsidRPr="00B7409E" w:rsidRDefault="0028472E" w:rsidP="00901BD8">
            <w:pPr>
              <w:rPr>
                <w:rFonts w:ascii="Cambria" w:hAnsi="Cambria"/>
                <w:b/>
                <w:bCs/>
                <w:sz w:val="24"/>
                <w:szCs w:val="24"/>
              </w:rPr>
            </w:pPr>
          </w:p>
        </w:tc>
        <w:tc>
          <w:tcPr>
            <w:tcW w:w="1831" w:type="dxa"/>
            <w:vMerge/>
          </w:tcPr>
          <w:p w14:paraId="09A4F92A" w14:textId="4A1442BC" w:rsidR="0028472E" w:rsidRPr="00A32E04" w:rsidRDefault="0028472E" w:rsidP="00901BD8">
            <w:pPr>
              <w:rPr>
                <w:rFonts w:ascii="Cambria" w:hAnsi="Cambria"/>
                <w:b/>
                <w:bCs/>
                <w:sz w:val="24"/>
                <w:szCs w:val="24"/>
              </w:rPr>
            </w:pPr>
          </w:p>
        </w:tc>
        <w:tc>
          <w:tcPr>
            <w:tcW w:w="3686" w:type="dxa"/>
            <w:vMerge/>
          </w:tcPr>
          <w:p w14:paraId="45455C2D" w14:textId="1A0A20D2" w:rsidR="0028472E" w:rsidRDefault="0028472E" w:rsidP="00901BD8">
            <w:pPr>
              <w:jc w:val="both"/>
              <w:rPr>
                <w:rFonts w:ascii="Cambria" w:hAnsi="Cambria"/>
                <w:sz w:val="24"/>
                <w:szCs w:val="24"/>
              </w:rPr>
            </w:pPr>
          </w:p>
        </w:tc>
        <w:tc>
          <w:tcPr>
            <w:tcW w:w="2838" w:type="dxa"/>
          </w:tcPr>
          <w:p w14:paraId="18F76B45" w14:textId="7BC2E72B" w:rsidR="0028472E" w:rsidRDefault="0028472E" w:rsidP="003A49D4">
            <w:pPr>
              <w:jc w:val="both"/>
              <w:rPr>
                <w:rFonts w:ascii="Cambria" w:hAnsi="Cambria"/>
                <w:sz w:val="24"/>
                <w:szCs w:val="24"/>
              </w:rPr>
            </w:pPr>
            <w:r w:rsidRPr="00444336">
              <w:rPr>
                <w:rFonts w:ascii="Cambria" w:hAnsi="Cambria"/>
                <w:sz w:val="24"/>
                <w:szCs w:val="24"/>
              </w:rPr>
              <w:t>Diversity through Fine Arts</w:t>
            </w:r>
          </w:p>
        </w:tc>
        <w:tc>
          <w:tcPr>
            <w:tcW w:w="5626" w:type="dxa"/>
          </w:tcPr>
          <w:p w14:paraId="1EBEF4F6" w14:textId="450C8F6C" w:rsidR="0028472E" w:rsidRPr="00132155" w:rsidRDefault="0028472E" w:rsidP="00901BD8">
            <w:pPr>
              <w:pStyle w:val="ListParagraph"/>
              <w:numPr>
                <w:ilvl w:val="0"/>
                <w:numId w:val="11"/>
              </w:numPr>
              <w:ind w:left="458" w:hanging="426"/>
              <w:rPr>
                <w:rFonts w:ascii="Cambria" w:hAnsi="Cambria"/>
                <w:sz w:val="24"/>
                <w:szCs w:val="24"/>
              </w:rPr>
            </w:pPr>
            <w:r w:rsidRPr="00132155">
              <w:rPr>
                <w:rFonts w:ascii="Cambria" w:hAnsi="Cambria"/>
                <w:sz w:val="24"/>
                <w:szCs w:val="24"/>
              </w:rPr>
              <w:t>Arts as a Catalyst for Social Change</w:t>
            </w:r>
          </w:p>
          <w:p w14:paraId="02B127DC" w14:textId="6B283A24" w:rsidR="0028472E" w:rsidRPr="00132155" w:rsidRDefault="0028472E" w:rsidP="00901BD8">
            <w:pPr>
              <w:pStyle w:val="ListParagraph"/>
              <w:numPr>
                <w:ilvl w:val="0"/>
                <w:numId w:val="11"/>
              </w:numPr>
              <w:ind w:left="458" w:hanging="426"/>
              <w:rPr>
                <w:rFonts w:ascii="Cambria" w:hAnsi="Cambria"/>
                <w:sz w:val="24"/>
                <w:szCs w:val="24"/>
              </w:rPr>
            </w:pPr>
            <w:r w:rsidRPr="00132155">
              <w:rPr>
                <w:rFonts w:ascii="Cambria" w:hAnsi="Cambria"/>
                <w:sz w:val="24"/>
                <w:szCs w:val="24"/>
              </w:rPr>
              <w:t>Simulation of Technology and Fine Arts</w:t>
            </w:r>
          </w:p>
          <w:p w14:paraId="66DAF395" w14:textId="70BDD60A" w:rsidR="0028472E" w:rsidRPr="0006225A" w:rsidRDefault="0028472E" w:rsidP="0006225A">
            <w:pPr>
              <w:pStyle w:val="ListParagraph"/>
              <w:numPr>
                <w:ilvl w:val="0"/>
                <w:numId w:val="11"/>
              </w:numPr>
              <w:ind w:left="458" w:hanging="426"/>
              <w:rPr>
                <w:rFonts w:ascii="Cambria" w:hAnsi="Cambria"/>
                <w:sz w:val="24"/>
                <w:szCs w:val="24"/>
              </w:rPr>
            </w:pPr>
            <w:r w:rsidRPr="00132155">
              <w:rPr>
                <w:rFonts w:ascii="Cambria" w:hAnsi="Cambria"/>
                <w:sz w:val="24"/>
                <w:szCs w:val="24"/>
              </w:rPr>
              <w:t>Art and Mental Health - Healing through Creativity</w:t>
            </w:r>
          </w:p>
        </w:tc>
      </w:tr>
      <w:tr w:rsidR="0028472E" w14:paraId="4E87BAED" w14:textId="77777777" w:rsidTr="00B97D42">
        <w:tc>
          <w:tcPr>
            <w:tcW w:w="569" w:type="dxa"/>
            <w:vMerge/>
          </w:tcPr>
          <w:p w14:paraId="7661ADA5" w14:textId="77777777" w:rsidR="0028472E" w:rsidRPr="00B7409E" w:rsidRDefault="0028472E" w:rsidP="00901BD8">
            <w:pPr>
              <w:rPr>
                <w:rFonts w:ascii="Cambria" w:hAnsi="Cambria"/>
                <w:b/>
                <w:bCs/>
                <w:sz w:val="24"/>
                <w:szCs w:val="24"/>
              </w:rPr>
            </w:pPr>
          </w:p>
        </w:tc>
        <w:tc>
          <w:tcPr>
            <w:tcW w:w="1831" w:type="dxa"/>
            <w:vMerge/>
          </w:tcPr>
          <w:p w14:paraId="1C4F8090" w14:textId="77777777" w:rsidR="0028472E" w:rsidRPr="00A32E04" w:rsidRDefault="0028472E" w:rsidP="00901BD8">
            <w:pPr>
              <w:rPr>
                <w:rFonts w:ascii="Cambria" w:hAnsi="Cambria"/>
                <w:b/>
                <w:bCs/>
                <w:sz w:val="24"/>
                <w:szCs w:val="24"/>
              </w:rPr>
            </w:pPr>
          </w:p>
        </w:tc>
        <w:tc>
          <w:tcPr>
            <w:tcW w:w="3686" w:type="dxa"/>
            <w:vMerge/>
          </w:tcPr>
          <w:p w14:paraId="1887BB91" w14:textId="20D1D38F" w:rsidR="0028472E" w:rsidRDefault="0028472E" w:rsidP="00901BD8">
            <w:pPr>
              <w:jc w:val="both"/>
              <w:rPr>
                <w:rFonts w:ascii="Cambria" w:hAnsi="Cambria"/>
                <w:sz w:val="24"/>
                <w:szCs w:val="24"/>
              </w:rPr>
            </w:pPr>
          </w:p>
        </w:tc>
        <w:tc>
          <w:tcPr>
            <w:tcW w:w="2838" w:type="dxa"/>
          </w:tcPr>
          <w:p w14:paraId="3103E443" w14:textId="45FF1F33" w:rsidR="0028472E" w:rsidRDefault="0028472E" w:rsidP="00901BD8">
            <w:pPr>
              <w:rPr>
                <w:rFonts w:ascii="Cambria" w:hAnsi="Cambria"/>
                <w:sz w:val="24"/>
                <w:szCs w:val="24"/>
              </w:rPr>
            </w:pPr>
            <w:r w:rsidRPr="00444336">
              <w:rPr>
                <w:rFonts w:ascii="Cambria" w:hAnsi="Cambria"/>
                <w:sz w:val="24"/>
                <w:szCs w:val="24"/>
              </w:rPr>
              <w:t>Liberal Arts - Education and Innovations for Life Long Learning</w:t>
            </w:r>
          </w:p>
        </w:tc>
        <w:tc>
          <w:tcPr>
            <w:tcW w:w="5626" w:type="dxa"/>
          </w:tcPr>
          <w:p w14:paraId="11D5F96C" w14:textId="7C718546" w:rsidR="0028472E" w:rsidRPr="00132155" w:rsidRDefault="0028472E" w:rsidP="00901BD8">
            <w:pPr>
              <w:pStyle w:val="ListParagraph"/>
              <w:numPr>
                <w:ilvl w:val="0"/>
                <w:numId w:val="12"/>
              </w:numPr>
              <w:ind w:left="458" w:hanging="458"/>
              <w:rPr>
                <w:rFonts w:ascii="Cambria" w:hAnsi="Cambria"/>
                <w:sz w:val="24"/>
                <w:szCs w:val="24"/>
              </w:rPr>
            </w:pPr>
            <w:r w:rsidRPr="00132155">
              <w:rPr>
                <w:rFonts w:ascii="Cambria" w:hAnsi="Cambria"/>
                <w:sz w:val="24"/>
                <w:szCs w:val="24"/>
              </w:rPr>
              <w:t>Intervention of Artificial Intelligence - Humanities, Languages, Social Sciences and Arts</w:t>
            </w:r>
          </w:p>
          <w:p w14:paraId="7D58B0E8" w14:textId="58CE65B8" w:rsidR="0028472E" w:rsidRPr="00132155" w:rsidRDefault="0028472E" w:rsidP="00901BD8">
            <w:pPr>
              <w:pStyle w:val="ListParagraph"/>
              <w:numPr>
                <w:ilvl w:val="0"/>
                <w:numId w:val="12"/>
              </w:numPr>
              <w:ind w:left="458" w:hanging="458"/>
              <w:rPr>
                <w:rFonts w:ascii="Cambria" w:hAnsi="Cambria"/>
                <w:sz w:val="24"/>
                <w:szCs w:val="24"/>
              </w:rPr>
            </w:pPr>
            <w:r w:rsidRPr="00132155">
              <w:rPr>
                <w:rFonts w:ascii="Cambria" w:hAnsi="Cambria"/>
                <w:sz w:val="24"/>
                <w:szCs w:val="24"/>
              </w:rPr>
              <w:t>Multidisciplinary approach in Humanities, Languages, Social Sciences and Arts</w:t>
            </w:r>
          </w:p>
        </w:tc>
      </w:tr>
      <w:tr w:rsidR="0028472E" w14:paraId="6D69A3EA" w14:textId="77777777" w:rsidTr="00B97D42">
        <w:tc>
          <w:tcPr>
            <w:tcW w:w="569" w:type="dxa"/>
            <w:vMerge w:val="restart"/>
          </w:tcPr>
          <w:p w14:paraId="3ACC6D46" w14:textId="5E36C7E5" w:rsidR="0028472E" w:rsidRPr="00B7409E" w:rsidRDefault="0028472E" w:rsidP="00901BD8">
            <w:pPr>
              <w:rPr>
                <w:rFonts w:ascii="Cambria" w:hAnsi="Cambria"/>
                <w:b/>
                <w:bCs/>
                <w:sz w:val="24"/>
                <w:szCs w:val="24"/>
              </w:rPr>
            </w:pPr>
            <w:r w:rsidRPr="00B7409E">
              <w:rPr>
                <w:rFonts w:ascii="Cambria" w:hAnsi="Cambria"/>
                <w:b/>
                <w:bCs/>
                <w:sz w:val="24"/>
                <w:szCs w:val="24"/>
              </w:rPr>
              <w:t>5</w:t>
            </w:r>
          </w:p>
        </w:tc>
        <w:tc>
          <w:tcPr>
            <w:tcW w:w="1831" w:type="dxa"/>
            <w:vMerge w:val="restart"/>
          </w:tcPr>
          <w:p w14:paraId="4F88F849" w14:textId="488C817D" w:rsidR="0028472E" w:rsidRPr="00A32E04" w:rsidRDefault="0028472E" w:rsidP="00901BD8">
            <w:pPr>
              <w:rPr>
                <w:rFonts w:ascii="Cambria" w:hAnsi="Cambria"/>
                <w:b/>
                <w:bCs/>
                <w:sz w:val="24"/>
                <w:szCs w:val="24"/>
              </w:rPr>
            </w:pPr>
            <w:r w:rsidRPr="00A32E04">
              <w:rPr>
                <w:rFonts w:ascii="Cambria" w:hAnsi="Cambria"/>
                <w:b/>
                <w:bCs/>
                <w:sz w:val="24"/>
                <w:szCs w:val="24"/>
              </w:rPr>
              <w:t>Management &amp; Law</w:t>
            </w:r>
          </w:p>
        </w:tc>
        <w:tc>
          <w:tcPr>
            <w:tcW w:w="3686" w:type="dxa"/>
            <w:vMerge w:val="restart"/>
          </w:tcPr>
          <w:p w14:paraId="5664ED51" w14:textId="77777777" w:rsidR="002F17B7" w:rsidRPr="002F17B7" w:rsidRDefault="002F17B7" w:rsidP="002F17B7">
            <w:pPr>
              <w:jc w:val="both"/>
              <w:rPr>
                <w:rFonts w:ascii="Cambria" w:hAnsi="Cambria"/>
                <w:sz w:val="24"/>
                <w:szCs w:val="24"/>
              </w:rPr>
            </w:pPr>
            <w:r w:rsidRPr="002F17B7">
              <w:rPr>
                <w:rFonts w:ascii="Cambria" w:hAnsi="Cambria"/>
                <w:sz w:val="24"/>
                <w:szCs w:val="24"/>
              </w:rPr>
              <w:t xml:space="preserve">Management as an Academic and Professional Discipline continues to take a competitive edge despite of the vast improvements in information technology. Business managers often need to make decisions that affect the business' fortunes one way or other. While it might be possible to use complex mathematical formulas by hand to compute the best solution, computers transform the whole process into a routine task of </w:t>
            </w:r>
            <w:r w:rsidRPr="002F17B7">
              <w:rPr>
                <w:rFonts w:ascii="Cambria" w:hAnsi="Cambria"/>
                <w:sz w:val="24"/>
                <w:szCs w:val="24"/>
              </w:rPr>
              <w:lastRenderedPageBreak/>
              <w:t>feeding certain information as input and obtaining suggestions for best solutions as output. It is the synergy between efficient, accurate and speedy equipment and humans with common sense, intelligence and judgment that really gives power to MIS.</w:t>
            </w:r>
          </w:p>
          <w:p w14:paraId="552F1205" w14:textId="77777777" w:rsidR="002F17B7" w:rsidRPr="002F17B7" w:rsidRDefault="002F17B7" w:rsidP="002F17B7">
            <w:pPr>
              <w:jc w:val="both"/>
              <w:rPr>
                <w:rFonts w:ascii="Cambria" w:hAnsi="Cambria"/>
                <w:sz w:val="24"/>
                <w:szCs w:val="24"/>
              </w:rPr>
            </w:pPr>
            <w:r w:rsidRPr="002F17B7">
              <w:rPr>
                <w:rFonts w:ascii="Cambria" w:hAnsi="Cambria"/>
                <w:sz w:val="24"/>
                <w:szCs w:val="24"/>
              </w:rPr>
              <w:t>The purpose of this conference is to provide a forum that stimulates discussion on the conference theme and topics related with the theme. The conference will also provide opportunities for networking and collaboration amongst scholars from academia, industry and government. In addition to papers on the Management theme and sub themes, the scholars are also encouraged to submit papers on any aspect of management and technology such as,</w:t>
            </w:r>
          </w:p>
          <w:p w14:paraId="046D714F" w14:textId="77777777" w:rsidR="002F17B7" w:rsidRPr="002F17B7" w:rsidRDefault="002F17B7" w:rsidP="002F17B7">
            <w:pPr>
              <w:jc w:val="both"/>
              <w:rPr>
                <w:rFonts w:ascii="Cambria" w:hAnsi="Cambria"/>
                <w:sz w:val="24"/>
                <w:szCs w:val="24"/>
              </w:rPr>
            </w:pPr>
            <w:r w:rsidRPr="002F17B7">
              <w:rPr>
                <w:rFonts w:ascii="Cambria" w:hAnsi="Cambria"/>
                <w:sz w:val="24"/>
                <w:szCs w:val="24"/>
              </w:rPr>
              <w:t>· Accounting</w:t>
            </w:r>
          </w:p>
          <w:p w14:paraId="2EC2D4C7" w14:textId="77777777" w:rsidR="002F17B7" w:rsidRPr="002F17B7" w:rsidRDefault="002F17B7" w:rsidP="002F17B7">
            <w:pPr>
              <w:jc w:val="both"/>
              <w:rPr>
                <w:rFonts w:ascii="Cambria" w:hAnsi="Cambria"/>
                <w:sz w:val="24"/>
                <w:szCs w:val="24"/>
              </w:rPr>
            </w:pPr>
            <w:r w:rsidRPr="002F17B7">
              <w:rPr>
                <w:rFonts w:ascii="Cambria" w:hAnsi="Cambria"/>
                <w:sz w:val="24"/>
                <w:szCs w:val="24"/>
              </w:rPr>
              <w:t>· Banking</w:t>
            </w:r>
          </w:p>
          <w:p w14:paraId="05CDFA1A" w14:textId="77777777" w:rsidR="002F17B7" w:rsidRPr="002F17B7" w:rsidRDefault="002F17B7" w:rsidP="002F17B7">
            <w:pPr>
              <w:jc w:val="both"/>
              <w:rPr>
                <w:rFonts w:ascii="Cambria" w:hAnsi="Cambria"/>
                <w:sz w:val="24"/>
                <w:szCs w:val="24"/>
              </w:rPr>
            </w:pPr>
            <w:r w:rsidRPr="002F17B7">
              <w:rPr>
                <w:rFonts w:ascii="Cambria" w:hAnsi="Cambria"/>
                <w:sz w:val="24"/>
                <w:szCs w:val="24"/>
              </w:rPr>
              <w:t>· Marketing</w:t>
            </w:r>
          </w:p>
          <w:p w14:paraId="0AF089FB" w14:textId="77777777" w:rsidR="002F17B7" w:rsidRPr="002F17B7" w:rsidRDefault="002F17B7" w:rsidP="002F17B7">
            <w:pPr>
              <w:jc w:val="both"/>
              <w:rPr>
                <w:rFonts w:ascii="Cambria" w:hAnsi="Cambria"/>
                <w:sz w:val="24"/>
                <w:szCs w:val="24"/>
              </w:rPr>
            </w:pPr>
            <w:r w:rsidRPr="002F17B7">
              <w:rPr>
                <w:rFonts w:ascii="Cambria" w:hAnsi="Cambria"/>
                <w:sz w:val="24"/>
                <w:szCs w:val="24"/>
              </w:rPr>
              <w:t>· Finance</w:t>
            </w:r>
          </w:p>
          <w:p w14:paraId="59982BAF" w14:textId="77777777" w:rsidR="002F17B7" w:rsidRPr="002F17B7" w:rsidRDefault="002F17B7" w:rsidP="002F17B7">
            <w:pPr>
              <w:jc w:val="both"/>
              <w:rPr>
                <w:rFonts w:ascii="Cambria" w:hAnsi="Cambria"/>
                <w:sz w:val="24"/>
                <w:szCs w:val="24"/>
              </w:rPr>
            </w:pPr>
            <w:r w:rsidRPr="002F17B7">
              <w:rPr>
                <w:rFonts w:ascii="Cambria" w:hAnsi="Cambria"/>
                <w:sz w:val="24"/>
                <w:szCs w:val="24"/>
              </w:rPr>
              <w:t>· Organization Behaviour</w:t>
            </w:r>
          </w:p>
          <w:p w14:paraId="0AC69945" w14:textId="77777777" w:rsidR="002F17B7" w:rsidRPr="002F17B7" w:rsidRDefault="002F17B7" w:rsidP="002F17B7">
            <w:pPr>
              <w:jc w:val="both"/>
              <w:rPr>
                <w:rFonts w:ascii="Cambria" w:hAnsi="Cambria"/>
                <w:sz w:val="24"/>
                <w:szCs w:val="24"/>
              </w:rPr>
            </w:pPr>
            <w:r w:rsidRPr="002F17B7">
              <w:rPr>
                <w:rFonts w:ascii="Cambria" w:hAnsi="Cambria"/>
                <w:sz w:val="24"/>
                <w:szCs w:val="24"/>
              </w:rPr>
              <w:t>· Human Resource Management</w:t>
            </w:r>
          </w:p>
          <w:p w14:paraId="19556F61" w14:textId="77777777" w:rsidR="002F17B7" w:rsidRPr="002F17B7" w:rsidRDefault="002F17B7" w:rsidP="002F17B7">
            <w:pPr>
              <w:jc w:val="both"/>
              <w:rPr>
                <w:rFonts w:ascii="Cambria" w:hAnsi="Cambria"/>
                <w:sz w:val="24"/>
                <w:szCs w:val="24"/>
              </w:rPr>
            </w:pPr>
            <w:r w:rsidRPr="002F17B7">
              <w:rPr>
                <w:rFonts w:ascii="Cambria" w:hAnsi="Cambria"/>
                <w:sz w:val="24"/>
                <w:szCs w:val="24"/>
              </w:rPr>
              <w:t>· Management Information Systems</w:t>
            </w:r>
          </w:p>
          <w:p w14:paraId="47D6A753" w14:textId="77777777" w:rsidR="002F17B7" w:rsidRPr="002F17B7" w:rsidRDefault="002F17B7" w:rsidP="002F17B7">
            <w:pPr>
              <w:jc w:val="both"/>
              <w:rPr>
                <w:rFonts w:ascii="Cambria" w:hAnsi="Cambria"/>
                <w:sz w:val="24"/>
                <w:szCs w:val="24"/>
              </w:rPr>
            </w:pPr>
            <w:r w:rsidRPr="002F17B7">
              <w:rPr>
                <w:rFonts w:ascii="Cambria" w:hAnsi="Cambria"/>
                <w:sz w:val="24"/>
                <w:szCs w:val="24"/>
              </w:rPr>
              <w:t>· Quantitative Methods</w:t>
            </w:r>
          </w:p>
          <w:p w14:paraId="2D0F9154" w14:textId="77777777" w:rsidR="002F17B7" w:rsidRPr="002F17B7" w:rsidRDefault="002F17B7" w:rsidP="002F17B7">
            <w:pPr>
              <w:jc w:val="both"/>
              <w:rPr>
                <w:rFonts w:ascii="Cambria" w:hAnsi="Cambria"/>
                <w:sz w:val="24"/>
                <w:szCs w:val="24"/>
              </w:rPr>
            </w:pPr>
            <w:r w:rsidRPr="002F17B7">
              <w:rPr>
                <w:rFonts w:ascii="Cambria" w:hAnsi="Cambria"/>
                <w:sz w:val="24"/>
                <w:szCs w:val="24"/>
              </w:rPr>
              <w:t>· Technology Management</w:t>
            </w:r>
          </w:p>
          <w:p w14:paraId="4507E2B8" w14:textId="77777777" w:rsidR="002F17B7" w:rsidRPr="002F17B7" w:rsidRDefault="002F17B7" w:rsidP="002F17B7">
            <w:pPr>
              <w:jc w:val="both"/>
              <w:rPr>
                <w:rFonts w:ascii="Cambria" w:hAnsi="Cambria"/>
                <w:sz w:val="24"/>
                <w:szCs w:val="24"/>
              </w:rPr>
            </w:pPr>
            <w:r w:rsidRPr="002F17B7">
              <w:rPr>
                <w:rFonts w:ascii="Cambria" w:hAnsi="Cambria"/>
                <w:sz w:val="24"/>
                <w:szCs w:val="24"/>
              </w:rPr>
              <w:lastRenderedPageBreak/>
              <w:t>· Operations Management</w:t>
            </w:r>
          </w:p>
          <w:p w14:paraId="1A3F4C64" w14:textId="77777777" w:rsidR="002F17B7" w:rsidRPr="002F17B7" w:rsidRDefault="002F17B7" w:rsidP="002F17B7">
            <w:pPr>
              <w:jc w:val="both"/>
              <w:rPr>
                <w:rFonts w:ascii="Cambria" w:hAnsi="Cambria"/>
                <w:sz w:val="24"/>
                <w:szCs w:val="24"/>
              </w:rPr>
            </w:pPr>
            <w:r w:rsidRPr="002F17B7">
              <w:rPr>
                <w:rFonts w:ascii="Cambria" w:hAnsi="Cambria"/>
                <w:sz w:val="24"/>
                <w:szCs w:val="24"/>
              </w:rPr>
              <w:t>· Economics</w:t>
            </w:r>
          </w:p>
          <w:p w14:paraId="10278BBB" w14:textId="1A5C3703" w:rsidR="0028472E" w:rsidRDefault="002F17B7" w:rsidP="002F17B7">
            <w:pPr>
              <w:jc w:val="both"/>
              <w:rPr>
                <w:rFonts w:ascii="Cambria" w:hAnsi="Cambria"/>
                <w:sz w:val="24"/>
                <w:szCs w:val="24"/>
              </w:rPr>
            </w:pPr>
            <w:r w:rsidRPr="002F17B7">
              <w:rPr>
                <w:rFonts w:ascii="Cambria" w:hAnsi="Cambria"/>
                <w:sz w:val="24"/>
                <w:szCs w:val="24"/>
              </w:rPr>
              <w:t>· Entrepreneurship</w:t>
            </w:r>
          </w:p>
        </w:tc>
        <w:tc>
          <w:tcPr>
            <w:tcW w:w="2838" w:type="dxa"/>
          </w:tcPr>
          <w:p w14:paraId="54A9F65D" w14:textId="51F91629" w:rsidR="0028472E" w:rsidRDefault="0028472E" w:rsidP="00901BD8">
            <w:pPr>
              <w:rPr>
                <w:rFonts w:ascii="Cambria" w:hAnsi="Cambria"/>
                <w:sz w:val="24"/>
                <w:szCs w:val="24"/>
              </w:rPr>
            </w:pPr>
            <w:r w:rsidRPr="00973A33">
              <w:rPr>
                <w:rFonts w:ascii="Cambria" w:hAnsi="Cambria"/>
                <w:sz w:val="24"/>
                <w:szCs w:val="24"/>
              </w:rPr>
              <w:lastRenderedPageBreak/>
              <w:t>Marketing &amp; Social media</w:t>
            </w:r>
          </w:p>
        </w:tc>
        <w:tc>
          <w:tcPr>
            <w:tcW w:w="5626" w:type="dxa"/>
          </w:tcPr>
          <w:p w14:paraId="1948D03A" w14:textId="14C3438F" w:rsidR="0028472E" w:rsidRPr="000B7BB3" w:rsidRDefault="0028472E" w:rsidP="00901BD8">
            <w:pPr>
              <w:pStyle w:val="ListParagraph"/>
              <w:numPr>
                <w:ilvl w:val="0"/>
                <w:numId w:val="19"/>
              </w:numPr>
              <w:ind w:left="599" w:hanging="567"/>
              <w:jc w:val="both"/>
              <w:rPr>
                <w:rFonts w:ascii="Cambria" w:hAnsi="Cambria"/>
                <w:sz w:val="24"/>
                <w:szCs w:val="24"/>
              </w:rPr>
            </w:pPr>
            <w:r w:rsidRPr="000B7BB3">
              <w:rPr>
                <w:rFonts w:ascii="Cambria" w:hAnsi="Cambria"/>
                <w:sz w:val="24"/>
                <w:szCs w:val="24"/>
              </w:rPr>
              <w:t>Physical Consumer Experience</w:t>
            </w:r>
          </w:p>
          <w:p w14:paraId="6E8DE195" w14:textId="095978AB" w:rsidR="0028472E" w:rsidRPr="000B7BB3" w:rsidRDefault="0028472E" w:rsidP="00901BD8">
            <w:pPr>
              <w:pStyle w:val="ListParagraph"/>
              <w:numPr>
                <w:ilvl w:val="0"/>
                <w:numId w:val="19"/>
              </w:numPr>
              <w:ind w:left="599" w:hanging="567"/>
              <w:jc w:val="both"/>
              <w:rPr>
                <w:rFonts w:ascii="Cambria" w:hAnsi="Cambria"/>
                <w:sz w:val="24"/>
                <w:szCs w:val="24"/>
              </w:rPr>
            </w:pPr>
            <w:r w:rsidRPr="000B7BB3">
              <w:rPr>
                <w:rFonts w:ascii="Cambria" w:hAnsi="Cambria"/>
                <w:sz w:val="24"/>
                <w:szCs w:val="24"/>
              </w:rPr>
              <w:t>Green and Sustainable Marketing</w:t>
            </w:r>
          </w:p>
          <w:p w14:paraId="20E11BF1" w14:textId="380AA921" w:rsidR="0028472E" w:rsidRPr="000B7BB3" w:rsidRDefault="0028472E" w:rsidP="00901BD8">
            <w:pPr>
              <w:pStyle w:val="ListParagraph"/>
              <w:numPr>
                <w:ilvl w:val="0"/>
                <w:numId w:val="19"/>
              </w:numPr>
              <w:ind w:left="599" w:hanging="567"/>
              <w:jc w:val="both"/>
              <w:rPr>
                <w:rFonts w:ascii="Cambria" w:hAnsi="Cambria"/>
                <w:sz w:val="24"/>
                <w:szCs w:val="24"/>
              </w:rPr>
            </w:pPr>
            <w:r w:rsidRPr="000B7BB3">
              <w:rPr>
                <w:rFonts w:ascii="Cambria" w:hAnsi="Cambria"/>
                <w:sz w:val="24"/>
                <w:szCs w:val="24"/>
              </w:rPr>
              <w:t>Brand Management &amp; Brand Equity Advertising</w:t>
            </w:r>
          </w:p>
          <w:p w14:paraId="634609A6" w14:textId="39721E1D" w:rsidR="0028472E" w:rsidRPr="000B7BB3" w:rsidRDefault="0028472E" w:rsidP="00901BD8">
            <w:pPr>
              <w:pStyle w:val="ListParagraph"/>
              <w:numPr>
                <w:ilvl w:val="0"/>
                <w:numId w:val="19"/>
              </w:numPr>
              <w:ind w:left="599" w:hanging="567"/>
              <w:jc w:val="both"/>
              <w:rPr>
                <w:rFonts w:ascii="Cambria" w:hAnsi="Cambria"/>
                <w:sz w:val="24"/>
                <w:szCs w:val="24"/>
              </w:rPr>
            </w:pPr>
            <w:r w:rsidRPr="000B7BB3">
              <w:rPr>
                <w:rFonts w:ascii="Cambria" w:hAnsi="Cambria"/>
                <w:sz w:val="24"/>
                <w:szCs w:val="24"/>
              </w:rPr>
              <w:t>Sales Promotion and Public Relations</w:t>
            </w:r>
          </w:p>
          <w:p w14:paraId="744083D8" w14:textId="38E56959" w:rsidR="0028472E" w:rsidRPr="000B7BB3" w:rsidRDefault="0028472E" w:rsidP="00901BD8">
            <w:pPr>
              <w:pStyle w:val="ListParagraph"/>
              <w:numPr>
                <w:ilvl w:val="0"/>
                <w:numId w:val="19"/>
              </w:numPr>
              <w:ind w:left="599" w:hanging="567"/>
              <w:jc w:val="both"/>
              <w:rPr>
                <w:rFonts w:ascii="Cambria" w:hAnsi="Cambria"/>
                <w:sz w:val="24"/>
                <w:szCs w:val="24"/>
              </w:rPr>
            </w:pPr>
            <w:r w:rsidRPr="000B7BB3">
              <w:rPr>
                <w:rFonts w:ascii="Cambria" w:hAnsi="Cambria"/>
                <w:sz w:val="24"/>
                <w:szCs w:val="24"/>
              </w:rPr>
              <w:t xml:space="preserve">Marketing across the Borders </w:t>
            </w:r>
          </w:p>
          <w:p w14:paraId="5A8C1DE3" w14:textId="172671B8" w:rsidR="0028472E" w:rsidRPr="000B7BB3" w:rsidRDefault="0028472E" w:rsidP="00901BD8">
            <w:pPr>
              <w:pStyle w:val="ListParagraph"/>
              <w:numPr>
                <w:ilvl w:val="0"/>
                <w:numId w:val="19"/>
              </w:numPr>
              <w:ind w:left="599" w:hanging="567"/>
              <w:jc w:val="both"/>
              <w:rPr>
                <w:rFonts w:ascii="Cambria" w:hAnsi="Cambria"/>
                <w:sz w:val="24"/>
                <w:szCs w:val="24"/>
              </w:rPr>
            </w:pPr>
            <w:r w:rsidRPr="000B7BB3">
              <w:rPr>
                <w:rFonts w:ascii="Cambria" w:hAnsi="Cambria"/>
                <w:sz w:val="24"/>
                <w:szCs w:val="24"/>
              </w:rPr>
              <w:t>Digital Marketing &amp; Analytics</w:t>
            </w:r>
          </w:p>
          <w:p w14:paraId="1CB58A8E" w14:textId="041C7A00" w:rsidR="0028472E" w:rsidRPr="000B7BB3" w:rsidRDefault="0028472E" w:rsidP="00901BD8">
            <w:pPr>
              <w:pStyle w:val="ListParagraph"/>
              <w:numPr>
                <w:ilvl w:val="0"/>
                <w:numId w:val="19"/>
              </w:numPr>
              <w:ind w:left="599" w:hanging="567"/>
              <w:jc w:val="both"/>
              <w:rPr>
                <w:rFonts w:ascii="Cambria" w:hAnsi="Cambria"/>
                <w:sz w:val="24"/>
                <w:szCs w:val="24"/>
              </w:rPr>
            </w:pPr>
            <w:r w:rsidRPr="000B7BB3">
              <w:rPr>
                <w:rFonts w:ascii="Cambria" w:hAnsi="Cambria"/>
                <w:sz w:val="24"/>
                <w:szCs w:val="24"/>
              </w:rPr>
              <w:t>CRM</w:t>
            </w:r>
          </w:p>
          <w:p w14:paraId="08C723FB" w14:textId="00E8791A" w:rsidR="0028472E" w:rsidRPr="000B7BB3" w:rsidRDefault="0028472E" w:rsidP="00901BD8">
            <w:pPr>
              <w:pStyle w:val="ListParagraph"/>
              <w:numPr>
                <w:ilvl w:val="0"/>
                <w:numId w:val="19"/>
              </w:numPr>
              <w:ind w:left="599" w:hanging="567"/>
              <w:jc w:val="both"/>
              <w:rPr>
                <w:rFonts w:ascii="Cambria" w:hAnsi="Cambria"/>
                <w:sz w:val="24"/>
                <w:szCs w:val="24"/>
              </w:rPr>
            </w:pPr>
            <w:r w:rsidRPr="000B7BB3">
              <w:rPr>
                <w:rFonts w:ascii="Cambria" w:hAnsi="Cambria"/>
                <w:sz w:val="24"/>
                <w:szCs w:val="24"/>
              </w:rPr>
              <w:t>Market Structure &amp; Pricing</w:t>
            </w:r>
          </w:p>
          <w:p w14:paraId="79DDB74E" w14:textId="259597CB" w:rsidR="0028472E" w:rsidRPr="000B7BB3" w:rsidRDefault="0028472E" w:rsidP="00901BD8">
            <w:pPr>
              <w:pStyle w:val="ListParagraph"/>
              <w:numPr>
                <w:ilvl w:val="0"/>
                <w:numId w:val="19"/>
              </w:numPr>
              <w:ind w:left="599" w:hanging="567"/>
              <w:jc w:val="both"/>
              <w:rPr>
                <w:rFonts w:ascii="Cambria" w:hAnsi="Cambria"/>
                <w:sz w:val="24"/>
                <w:szCs w:val="24"/>
              </w:rPr>
            </w:pPr>
            <w:r w:rsidRPr="000B7BB3">
              <w:rPr>
                <w:rFonts w:ascii="Cambria" w:hAnsi="Cambria"/>
                <w:sz w:val="24"/>
                <w:szCs w:val="24"/>
              </w:rPr>
              <w:t>Marketing During Crisis</w:t>
            </w:r>
          </w:p>
          <w:p w14:paraId="175D3291" w14:textId="4A9BE9D1" w:rsidR="0028472E" w:rsidRPr="000B7BB3" w:rsidRDefault="0028472E" w:rsidP="00901BD8">
            <w:pPr>
              <w:pStyle w:val="ListParagraph"/>
              <w:numPr>
                <w:ilvl w:val="0"/>
                <w:numId w:val="19"/>
              </w:numPr>
              <w:ind w:left="599" w:hanging="567"/>
              <w:jc w:val="both"/>
              <w:rPr>
                <w:rFonts w:ascii="Cambria" w:hAnsi="Cambria"/>
                <w:sz w:val="24"/>
                <w:szCs w:val="24"/>
              </w:rPr>
            </w:pPr>
            <w:r w:rsidRPr="000B7BB3">
              <w:rPr>
                <w:rFonts w:ascii="Cambria" w:hAnsi="Cambria"/>
                <w:sz w:val="24"/>
                <w:szCs w:val="24"/>
              </w:rPr>
              <w:t>Influential &amp; Affiliated Marketing</w:t>
            </w:r>
          </w:p>
        </w:tc>
      </w:tr>
      <w:tr w:rsidR="0028472E" w14:paraId="5A14452C" w14:textId="77777777" w:rsidTr="00B97D42">
        <w:tc>
          <w:tcPr>
            <w:tcW w:w="569" w:type="dxa"/>
            <w:vMerge/>
          </w:tcPr>
          <w:p w14:paraId="6F5FCD9F" w14:textId="77777777" w:rsidR="0028472E" w:rsidRPr="00B7409E" w:rsidRDefault="0028472E" w:rsidP="00901BD8">
            <w:pPr>
              <w:rPr>
                <w:rFonts w:ascii="Cambria" w:hAnsi="Cambria"/>
                <w:b/>
                <w:bCs/>
                <w:sz w:val="24"/>
                <w:szCs w:val="24"/>
              </w:rPr>
            </w:pPr>
          </w:p>
        </w:tc>
        <w:tc>
          <w:tcPr>
            <w:tcW w:w="1831" w:type="dxa"/>
            <w:vMerge/>
          </w:tcPr>
          <w:p w14:paraId="496043AC" w14:textId="77777777" w:rsidR="0028472E" w:rsidRPr="00A32E04" w:rsidRDefault="0028472E" w:rsidP="00901BD8">
            <w:pPr>
              <w:rPr>
                <w:rFonts w:ascii="Cambria" w:hAnsi="Cambria"/>
                <w:b/>
                <w:bCs/>
                <w:sz w:val="24"/>
                <w:szCs w:val="24"/>
              </w:rPr>
            </w:pPr>
          </w:p>
        </w:tc>
        <w:tc>
          <w:tcPr>
            <w:tcW w:w="3686" w:type="dxa"/>
            <w:vMerge/>
          </w:tcPr>
          <w:p w14:paraId="1A7EC084" w14:textId="77777777" w:rsidR="0028472E" w:rsidRDefault="0028472E" w:rsidP="00901BD8">
            <w:pPr>
              <w:jc w:val="both"/>
              <w:rPr>
                <w:rFonts w:ascii="Cambria" w:hAnsi="Cambria"/>
                <w:sz w:val="24"/>
                <w:szCs w:val="24"/>
              </w:rPr>
            </w:pPr>
          </w:p>
        </w:tc>
        <w:tc>
          <w:tcPr>
            <w:tcW w:w="2838" w:type="dxa"/>
          </w:tcPr>
          <w:p w14:paraId="0D110184" w14:textId="7F2B484A" w:rsidR="0028472E" w:rsidRDefault="0028472E" w:rsidP="003A49D4">
            <w:pPr>
              <w:rPr>
                <w:rFonts w:ascii="Cambria" w:hAnsi="Cambria"/>
                <w:sz w:val="24"/>
                <w:szCs w:val="24"/>
              </w:rPr>
            </w:pPr>
            <w:r w:rsidRPr="00973A33">
              <w:rPr>
                <w:rFonts w:ascii="Cambria" w:hAnsi="Cambria"/>
                <w:sz w:val="24"/>
                <w:szCs w:val="24"/>
              </w:rPr>
              <w:t>HRM and Leadership</w:t>
            </w:r>
          </w:p>
        </w:tc>
        <w:tc>
          <w:tcPr>
            <w:tcW w:w="5626" w:type="dxa"/>
          </w:tcPr>
          <w:p w14:paraId="46AC446A" w14:textId="2E90317A" w:rsidR="0028472E" w:rsidRPr="000B7BB3" w:rsidRDefault="0028472E" w:rsidP="00901BD8">
            <w:pPr>
              <w:pStyle w:val="ListParagraph"/>
              <w:numPr>
                <w:ilvl w:val="0"/>
                <w:numId w:val="20"/>
              </w:numPr>
              <w:ind w:left="599" w:hanging="567"/>
              <w:jc w:val="both"/>
              <w:rPr>
                <w:rFonts w:ascii="Cambria" w:hAnsi="Cambria"/>
                <w:sz w:val="24"/>
                <w:szCs w:val="24"/>
              </w:rPr>
            </w:pPr>
            <w:r w:rsidRPr="000B7BB3">
              <w:rPr>
                <w:rFonts w:ascii="Cambria" w:hAnsi="Cambria"/>
                <w:sz w:val="24"/>
                <w:szCs w:val="24"/>
              </w:rPr>
              <w:t>Organizational Change and Development</w:t>
            </w:r>
          </w:p>
          <w:p w14:paraId="1E8C07A8" w14:textId="2392A293" w:rsidR="0028472E" w:rsidRPr="000B7BB3" w:rsidRDefault="0028472E" w:rsidP="00901BD8">
            <w:pPr>
              <w:pStyle w:val="ListParagraph"/>
              <w:numPr>
                <w:ilvl w:val="0"/>
                <w:numId w:val="20"/>
              </w:numPr>
              <w:ind w:left="599" w:hanging="567"/>
              <w:jc w:val="both"/>
              <w:rPr>
                <w:rFonts w:ascii="Cambria" w:hAnsi="Cambria"/>
                <w:sz w:val="24"/>
                <w:szCs w:val="24"/>
              </w:rPr>
            </w:pPr>
            <w:r w:rsidRPr="000B7BB3">
              <w:rPr>
                <w:rFonts w:ascii="Cambria" w:hAnsi="Cambria"/>
                <w:sz w:val="24"/>
                <w:szCs w:val="24"/>
              </w:rPr>
              <w:t>Future of Work</w:t>
            </w:r>
          </w:p>
          <w:p w14:paraId="2D2B0CCE" w14:textId="65325B7B" w:rsidR="0028472E" w:rsidRPr="000B7BB3" w:rsidRDefault="0028472E" w:rsidP="00901BD8">
            <w:pPr>
              <w:pStyle w:val="ListParagraph"/>
              <w:numPr>
                <w:ilvl w:val="0"/>
                <w:numId w:val="20"/>
              </w:numPr>
              <w:ind w:left="599" w:hanging="567"/>
              <w:jc w:val="both"/>
              <w:rPr>
                <w:rFonts w:ascii="Cambria" w:hAnsi="Cambria"/>
                <w:sz w:val="24"/>
                <w:szCs w:val="24"/>
              </w:rPr>
            </w:pPr>
            <w:r w:rsidRPr="000B7BB3">
              <w:rPr>
                <w:rFonts w:ascii="Cambria" w:hAnsi="Cambria"/>
                <w:sz w:val="24"/>
                <w:szCs w:val="24"/>
              </w:rPr>
              <w:t xml:space="preserve">Emotional intelligence </w:t>
            </w:r>
          </w:p>
          <w:p w14:paraId="28859398" w14:textId="7AA348F2" w:rsidR="0028472E" w:rsidRPr="000B7BB3" w:rsidRDefault="0028472E" w:rsidP="00901BD8">
            <w:pPr>
              <w:pStyle w:val="ListParagraph"/>
              <w:numPr>
                <w:ilvl w:val="0"/>
                <w:numId w:val="20"/>
              </w:numPr>
              <w:ind w:left="599" w:hanging="567"/>
              <w:jc w:val="both"/>
              <w:rPr>
                <w:rFonts w:ascii="Cambria" w:hAnsi="Cambria"/>
                <w:sz w:val="24"/>
                <w:szCs w:val="24"/>
              </w:rPr>
            </w:pPr>
            <w:r w:rsidRPr="000B7BB3">
              <w:rPr>
                <w:rFonts w:ascii="Cambria" w:hAnsi="Cambria"/>
                <w:sz w:val="24"/>
                <w:szCs w:val="24"/>
              </w:rPr>
              <w:lastRenderedPageBreak/>
              <w:t>Employee Engagement</w:t>
            </w:r>
          </w:p>
          <w:p w14:paraId="57857036" w14:textId="5F94D592" w:rsidR="0028472E" w:rsidRPr="000B7BB3" w:rsidRDefault="0028472E" w:rsidP="00901BD8">
            <w:pPr>
              <w:pStyle w:val="ListParagraph"/>
              <w:numPr>
                <w:ilvl w:val="0"/>
                <w:numId w:val="20"/>
              </w:numPr>
              <w:ind w:left="599" w:hanging="567"/>
              <w:jc w:val="both"/>
              <w:rPr>
                <w:rFonts w:ascii="Cambria" w:hAnsi="Cambria"/>
                <w:sz w:val="24"/>
                <w:szCs w:val="24"/>
              </w:rPr>
            </w:pPr>
            <w:r w:rsidRPr="000B7BB3">
              <w:rPr>
                <w:rFonts w:ascii="Cambria" w:hAnsi="Cambria"/>
                <w:sz w:val="24"/>
                <w:szCs w:val="24"/>
              </w:rPr>
              <w:t>Employee Turnover &amp; Attrition</w:t>
            </w:r>
          </w:p>
          <w:p w14:paraId="5D44A583" w14:textId="6E047A0E" w:rsidR="0028472E" w:rsidRPr="000B7BB3" w:rsidRDefault="0028472E" w:rsidP="00901BD8">
            <w:pPr>
              <w:pStyle w:val="ListParagraph"/>
              <w:numPr>
                <w:ilvl w:val="0"/>
                <w:numId w:val="20"/>
              </w:numPr>
              <w:ind w:left="599" w:hanging="567"/>
              <w:jc w:val="both"/>
              <w:rPr>
                <w:rFonts w:ascii="Cambria" w:hAnsi="Cambria"/>
                <w:sz w:val="24"/>
                <w:szCs w:val="24"/>
              </w:rPr>
            </w:pPr>
            <w:r w:rsidRPr="000B7BB3">
              <w:rPr>
                <w:rFonts w:ascii="Cambria" w:hAnsi="Cambria"/>
                <w:sz w:val="24"/>
                <w:szCs w:val="24"/>
              </w:rPr>
              <w:t>Performance Management</w:t>
            </w:r>
          </w:p>
          <w:p w14:paraId="502118BF" w14:textId="1AA7131D" w:rsidR="0028472E" w:rsidRPr="000B7BB3" w:rsidRDefault="0028472E" w:rsidP="00901BD8">
            <w:pPr>
              <w:pStyle w:val="ListParagraph"/>
              <w:numPr>
                <w:ilvl w:val="0"/>
                <w:numId w:val="20"/>
              </w:numPr>
              <w:ind w:left="599" w:hanging="567"/>
              <w:jc w:val="both"/>
              <w:rPr>
                <w:rFonts w:ascii="Cambria" w:hAnsi="Cambria"/>
                <w:sz w:val="24"/>
                <w:szCs w:val="24"/>
              </w:rPr>
            </w:pPr>
            <w:r w:rsidRPr="000B7BB3">
              <w:rPr>
                <w:rFonts w:ascii="Cambria" w:hAnsi="Cambria"/>
                <w:sz w:val="24"/>
                <w:szCs w:val="24"/>
              </w:rPr>
              <w:t>Job satisfaction and Employee Morale</w:t>
            </w:r>
          </w:p>
          <w:p w14:paraId="6403B664" w14:textId="4610737D" w:rsidR="0028472E" w:rsidRPr="000B7BB3" w:rsidRDefault="0028472E" w:rsidP="00901BD8">
            <w:pPr>
              <w:pStyle w:val="ListParagraph"/>
              <w:numPr>
                <w:ilvl w:val="0"/>
                <w:numId w:val="20"/>
              </w:numPr>
              <w:ind w:left="599" w:hanging="567"/>
              <w:jc w:val="both"/>
              <w:rPr>
                <w:rFonts w:ascii="Cambria" w:hAnsi="Cambria"/>
                <w:sz w:val="24"/>
                <w:szCs w:val="24"/>
              </w:rPr>
            </w:pPr>
            <w:r w:rsidRPr="000B7BB3">
              <w:rPr>
                <w:rFonts w:ascii="Cambria" w:hAnsi="Cambria"/>
                <w:sz w:val="24"/>
                <w:szCs w:val="24"/>
              </w:rPr>
              <w:t>Training &amp; Development</w:t>
            </w:r>
          </w:p>
          <w:p w14:paraId="6073EB3C" w14:textId="5136EBB0" w:rsidR="0028472E" w:rsidRPr="000B7BB3" w:rsidRDefault="0028472E" w:rsidP="00901BD8">
            <w:pPr>
              <w:pStyle w:val="ListParagraph"/>
              <w:numPr>
                <w:ilvl w:val="0"/>
                <w:numId w:val="20"/>
              </w:numPr>
              <w:ind w:left="599" w:hanging="567"/>
              <w:jc w:val="both"/>
              <w:rPr>
                <w:rFonts w:ascii="Cambria" w:hAnsi="Cambria"/>
                <w:sz w:val="24"/>
                <w:szCs w:val="24"/>
              </w:rPr>
            </w:pPr>
            <w:r w:rsidRPr="000B7BB3">
              <w:rPr>
                <w:rFonts w:ascii="Cambria" w:hAnsi="Cambria"/>
                <w:sz w:val="24"/>
                <w:szCs w:val="24"/>
              </w:rPr>
              <w:t>Quality of Work Life Compensation Management</w:t>
            </w:r>
          </w:p>
        </w:tc>
      </w:tr>
      <w:tr w:rsidR="0028472E" w14:paraId="5A60D1D4" w14:textId="77777777" w:rsidTr="00B97D42">
        <w:tc>
          <w:tcPr>
            <w:tcW w:w="569" w:type="dxa"/>
            <w:vMerge/>
          </w:tcPr>
          <w:p w14:paraId="7D7AFF94" w14:textId="77777777" w:rsidR="0028472E" w:rsidRPr="00B7409E" w:rsidRDefault="0028472E" w:rsidP="00901BD8">
            <w:pPr>
              <w:rPr>
                <w:rFonts w:ascii="Cambria" w:hAnsi="Cambria"/>
                <w:b/>
                <w:bCs/>
                <w:sz w:val="24"/>
                <w:szCs w:val="24"/>
              </w:rPr>
            </w:pPr>
          </w:p>
        </w:tc>
        <w:tc>
          <w:tcPr>
            <w:tcW w:w="1831" w:type="dxa"/>
            <w:vMerge/>
          </w:tcPr>
          <w:p w14:paraId="72ABC44D" w14:textId="77777777" w:rsidR="0028472E" w:rsidRPr="00A32E04" w:rsidRDefault="0028472E" w:rsidP="00901BD8">
            <w:pPr>
              <w:rPr>
                <w:rFonts w:ascii="Cambria" w:hAnsi="Cambria"/>
                <w:b/>
                <w:bCs/>
                <w:sz w:val="24"/>
                <w:szCs w:val="24"/>
              </w:rPr>
            </w:pPr>
          </w:p>
        </w:tc>
        <w:tc>
          <w:tcPr>
            <w:tcW w:w="3686" w:type="dxa"/>
            <w:vMerge/>
          </w:tcPr>
          <w:p w14:paraId="6CCC35F6" w14:textId="77777777" w:rsidR="0028472E" w:rsidRDefault="0028472E" w:rsidP="00901BD8">
            <w:pPr>
              <w:jc w:val="both"/>
              <w:rPr>
                <w:rFonts w:ascii="Cambria" w:hAnsi="Cambria"/>
                <w:sz w:val="24"/>
                <w:szCs w:val="24"/>
              </w:rPr>
            </w:pPr>
          </w:p>
        </w:tc>
        <w:tc>
          <w:tcPr>
            <w:tcW w:w="2838" w:type="dxa"/>
          </w:tcPr>
          <w:p w14:paraId="4296C1C6" w14:textId="6F177AF4" w:rsidR="0028472E" w:rsidRDefault="0028472E" w:rsidP="00901BD8">
            <w:pPr>
              <w:rPr>
                <w:rFonts w:ascii="Cambria" w:hAnsi="Cambria"/>
                <w:sz w:val="24"/>
                <w:szCs w:val="24"/>
              </w:rPr>
            </w:pPr>
            <w:r w:rsidRPr="00973A33">
              <w:rPr>
                <w:rFonts w:ascii="Cambria" w:hAnsi="Cambria"/>
                <w:sz w:val="24"/>
                <w:szCs w:val="24"/>
              </w:rPr>
              <w:t>Banking,</w:t>
            </w:r>
            <w:r>
              <w:rPr>
                <w:rFonts w:ascii="Cambria" w:hAnsi="Cambria"/>
                <w:sz w:val="24"/>
                <w:szCs w:val="24"/>
              </w:rPr>
              <w:t xml:space="preserve"> </w:t>
            </w:r>
            <w:r w:rsidRPr="00973A33">
              <w:rPr>
                <w:rFonts w:ascii="Cambria" w:hAnsi="Cambria"/>
                <w:sz w:val="24"/>
                <w:szCs w:val="24"/>
              </w:rPr>
              <w:t>Finance and Taxation</w:t>
            </w:r>
          </w:p>
        </w:tc>
        <w:tc>
          <w:tcPr>
            <w:tcW w:w="5626" w:type="dxa"/>
          </w:tcPr>
          <w:p w14:paraId="32BFEF9B" w14:textId="55931F42" w:rsidR="0028472E" w:rsidRPr="000B7BB3" w:rsidRDefault="0028472E" w:rsidP="00901BD8">
            <w:pPr>
              <w:pStyle w:val="ListParagraph"/>
              <w:numPr>
                <w:ilvl w:val="0"/>
                <w:numId w:val="21"/>
              </w:numPr>
              <w:ind w:left="599" w:hanging="567"/>
              <w:jc w:val="both"/>
              <w:rPr>
                <w:rFonts w:ascii="Cambria" w:hAnsi="Cambria"/>
                <w:sz w:val="24"/>
                <w:szCs w:val="24"/>
              </w:rPr>
            </w:pPr>
            <w:r w:rsidRPr="000B7BB3">
              <w:rPr>
                <w:rFonts w:ascii="Cambria" w:hAnsi="Cambria"/>
                <w:sz w:val="24"/>
                <w:szCs w:val="24"/>
              </w:rPr>
              <w:t>Block chain and Crypto currency</w:t>
            </w:r>
          </w:p>
          <w:p w14:paraId="2ED873A7" w14:textId="2022A3CC" w:rsidR="0028472E" w:rsidRPr="000B7BB3" w:rsidRDefault="0028472E" w:rsidP="00901BD8">
            <w:pPr>
              <w:pStyle w:val="ListParagraph"/>
              <w:numPr>
                <w:ilvl w:val="0"/>
                <w:numId w:val="21"/>
              </w:numPr>
              <w:ind w:left="599" w:hanging="567"/>
              <w:jc w:val="both"/>
              <w:rPr>
                <w:rFonts w:ascii="Cambria" w:hAnsi="Cambria"/>
                <w:sz w:val="24"/>
                <w:szCs w:val="24"/>
              </w:rPr>
            </w:pPr>
            <w:r w:rsidRPr="000B7BB3">
              <w:rPr>
                <w:rFonts w:ascii="Cambria" w:hAnsi="Cambria"/>
                <w:sz w:val="24"/>
                <w:szCs w:val="24"/>
              </w:rPr>
              <w:t>Fintech</w:t>
            </w:r>
          </w:p>
          <w:p w14:paraId="74DFE73B" w14:textId="1B8227F6" w:rsidR="0028472E" w:rsidRPr="000B7BB3" w:rsidRDefault="0028472E" w:rsidP="00901BD8">
            <w:pPr>
              <w:pStyle w:val="ListParagraph"/>
              <w:numPr>
                <w:ilvl w:val="0"/>
                <w:numId w:val="21"/>
              </w:numPr>
              <w:ind w:left="599" w:hanging="567"/>
              <w:jc w:val="both"/>
              <w:rPr>
                <w:rFonts w:ascii="Cambria" w:hAnsi="Cambria"/>
                <w:sz w:val="24"/>
                <w:szCs w:val="24"/>
              </w:rPr>
            </w:pPr>
            <w:r w:rsidRPr="000B7BB3">
              <w:rPr>
                <w:rFonts w:ascii="Cambria" w:hAnsi="Cambria"/>
                <w:sz w:val="24"/>
                <w:szCs w:val="24"/>
              </w:rPr>
              <w:t>Behavioural Finance</w:t>
            </w:r>
          </w:p>
          <w:p w14:paraId="16566701" w14:textId="636E6AE2" w:rsidR="0028472E" w:rsidRPr="000B7BB3" w:rsidRDefault="0028472E" w:rsidP="00901BD8">
            <w:pPr>
              <w:pStyle w:val="ListParagraph"/>
              <w:numPr>
                <w:ilvl w:val="0"/>
                <w:numId w:val="21"/>
              </w:numPr>
              <w:ind w:left="599" w:hanging="567"/>
              <w:jc w:val="both"/>
              <w:rPr>
                <w:rFonts w:ascii="Cambria" w:hAnsi="Cambria"/>
                <w:sz w:val="24"/>
                <w:szCs w:val="24"/>
              </w:rPr>
            </w:pPr>
            <w:r w:rsidRPr="000B7BB3">
              <w:rPr>
                <w:rFonts w:ascii="Cambria" w:hAnsi="Cambria"/>
                <w:sz w:val="24"/>
                <w:szCs w:val="24"/>
              </w:rPr>
              <w:t>Financial Risk Management</w:t>
            </w:r>
          </w:p>
          <w:p w14:paraId="064E427E" w14:textId="0A15EEC3" w:rsidR="0028472E" w:rsidRPr="000B7BB3" w:rsidRDefault="0028472E" w:rsidP="00901BD8">
            <w:pPr>
              <w:pStyle w:val="ListParagraph"/>
              <w:numPr>
                <w:ilvl w:val="0"/>
                <w:numId w:val="21"/>
              </w:numPr>
              <w:ind w:left="599" w:hanging="567"/>
              <w:jc w:val="both"/>
              <w:rPr>
                <w:rFonts w:ascii="Cambria" w:hAnsi="Cambria"/>
                <w:sz w:val="24"/>
                <w:szCs w:val="24"/>
              </w:rPr>
            </w:pPr>
            <w:r w:rsidRPr="000B7BB3">
              <w:rPr>
                <w:rFonts w:ascii="Cambria" w:hAnsi="Cambria"/>
                <w:sz w:val="24"/>
                <w:szCs w:val="24"/>
              </w:rPr>
              <w:t>Microfinance</w:t>
            </w:r>
          </w:p>
          <w:p w14:paraId="1FB3A696" w14:textId="70DD6E44" w:rsidR="0028472E" w:rsidRPr="000B7BB3" w:rsidRDefault="0028472E" w:rsidP="00901BD8">
            <w:pPr>
              <w:pStyle w:val="ListParagraph"/>
              <w:numPr>
                <w:ilvl w:val="0"/>
                <w:numId w:val="21"/>
              </w:numPr>
              <w:ind w:left="599" w:hanging="567"/>
              <w:jc w:val="both"/>
              <w:rPr>
                <w:rFonts w:ascii="Cambria" w:hAnsi="Cambria"/>
                <w:sz w:val="24"/>
                <w:szCs w:val="24"/>
              </w:rPr>
            </w:pPr>
            <w:r w:rsidRPr="000B7BB3">
              <w:rPr>
                <w:rFonts w:ascii="Cambria" w:hAnsi="Cambria"/>
                <w:sz w:val="24"/>
                <w:szCs w:val="24"/>
              </w:rPr>
              <w:t>International Finance</w:t>
            </w:r>
          </w:p>
          <w:p w14:paraId="10C6B94F" w14:textId="19CC6374" w:rsidR="0028472E" w:rsidRPr="000B7BB3" w:rsidRDefault="0028472E" w:rsidP="00901BD8">
            <w:pPr>
              <w:pStyle w:val="ListParagraph"/>
              <w:numPr>
                <w:ilvl w:val="0"/>
                <w:numId w:val="21"/>
              </w:numPr>
              <w:ind w:left="599" w:hanging="567"/>
              <w:jc w:val="both"/>
              <w:rPr>
                <w:rFonts w:ascii="Cambria" w:hAnsi="Cambria"/>
                <w:sz w:val="24"/>
                <w:szCs w:val="24"/>
              </w:rPr>
            </w:pPr>
            <w:r w:rsidRPr="000B7BB3">
              <w:rPr>
                <w:rFonts w:ascii="Cambria" w:hAnsi="Cambria"/>
                <w:sz w:val="24"/>
                <w:szCs w:val="24"/>
              </w:rPr>
              <w:t>Optimization Methods in Finance</w:t>
            </w:r>
          </w:p>
          <w:p w14:paraId="03E1B2D2" w14:textId="5CA84ACA" w:rsidR="0028472E" w:rsidRPr="000B7BB3" w:rsidRDefault="0028472E" w:rsidP="00901BD8">
            <w:pPr>
              <w:pStyle w:val="ListParagraph"/>
              <w:numPr>
                <w:ilvl w:val="0"/>
                <w:numId w:val="21"/>
              </w:numPr>
              <w:ind w:left="599" w:hanging="567"/>
              <w:jc w:val="both"/>
              <w:rPr>
                <w:rFonts w:ascii="Cambria" w:hAnsi="Cambria"/>
                <w:sz w:val="24"/>
                <w:szCs w:val="24"/>
              </w:rPr>
            </w:pPr>
            <w:r w:rsidRPr="000B7BB3">
              <w:rPr>
                <w:rFonts w:ascii="Cambria" w:hAnsi="Cambria"/>
                <w:sz w:val="24"/>
                <w:szCs w:val="24"/>
              </w:rPr>
              <w:t>Earnings and Stock returns</w:t>
            </w:r>
          </w:p>
          <w:p w14:paraId="049821F9" w14:textId="1B5C8FCA" w:rsidR="0028472E" w:rsidRPr="000B7BB3" w:rsidRDefault="0028472E" w:rsidP="00901BD8">
            <w:pPr>
              <w:pStyle w:val="ListParagraph"/>
              <w:numPr>
                <w:ilvl w:val="0"/>
                <w:numId w:val="21"/>
              </w:numPr>
              <w:ind w:left="599" w:hanging="567"/>
              <w:jc w:val="both"/>
              <w:rPr>
                <w:rFonts w:ascii="Cambria" w:hAnsi="Cambria"/>
                <w:sz w:val="24"/>
                <w:szCs w:val="24"/>
              </w:rPr>
            </w:pPr>
            <w:r w:rsidRPr="000B7BB3">
              <w:rPr>
                <w:rFonts w:ascii="Cambria" w:hAnsi="Cambria"/>
                <w:sz w:val="24"/>
                <w:szCs w:val="24"/>
              </w:rPr>
              <w:t>Portfolio Management</w:t>
            </w:r>
          </w:p>
          <w:p w14:paraId="7252115E" w14:textId="504C6DDD" w:rsidR="0028472E" w:rsidRPr="000B7BB3" w:rsidRDefault="0028472E" w:rsidP="00901BD8">
            <w:pPr>
              <w:pStyle w:val="ListParagraph"/>
              <w:numPr>
                <w:ilvl w:val="0"/>
                <w:numId w:val="21"/>
              </w:numPr>
              <w:ind w:left="599" w:hanging="567"/>
              <w:jc w:val="both"/>
              <w:rPr>
                <w:rFonts w:ascii="Cambria" w:hAnsi="Cambria"/>
                <w:sz w:val="24"/>
                <w:szCs w:val="24"/>
              </w:rPr>
            </w:pPr>
            <w:r w:rsidRPr="000B7BB3">
              <w:rPr>
                <w:rFonts w:ascii="Cambria" w:hAnsi="Cambria"/>
                <w:sz w:val="24"/>
                <w:szCs w:val="24"/>
              </w:rPr>
              <w:t>Tax reforms</w:t>
            </w:r>
          </w:p>
          <w:p w14:paraId="7D68F119" w14:textId="36C381DA" w:rsidR="0028472E" w:rsidRPr="000B7BB3" w:rsidRDefault="0028472E" w:rsidP="00901BD8">
            <w:pPr>
              <w:pStyle w:val="ListParagraph"/>
              <w:numPr>
                <w:ilvl w:val="0"/>
                <w:numId w:val="21"/>
              </w:numPr>
              <w:ind w:left="599" w:hanging="567"/>
              <w:jc w:val="both"/>
              <w:rPr>
                <w:rFonts w:ascii="Cambria" w:hAnsi="Cambria"/>
                <w:sz w:val="24"/>
                <w:szCs w:val="24"/>
              </w:rPr>
            </w:pPr>
            <w:r w:rsidRPr="000B7BB3">
              <w:rPr>
                <w:rFonts w:ascii="Cambria" w:hAnsi="Cambria"/>
                <w:sz w:val="24"/>
                <w:szCs w:val="24"/>
              </w:rPr>
              <w:t>IRS standards</w:t>
            </w:r>
          </w:p>
          <w:p w14:paraId="2C948FE3" w14:textId="5D431CD9" w:rsidR="0028472E" w:rsidRPr="000B7BB3" w:rsidRDefault="0028472E" w:rsidP="00901BD8">
            <w:pPr>
              <w:pStyle w:val="ListParagraph"/>
              <w:numPr>
                <w:ilvl w:val="0"/>
                <w:numId w:val="21"/>
              </w:numPr>
              <w:ind w:left="599" w:hanging="567"/>
              <w:jc w:val="both"/>
              <w:rPr>
                <w:rFonts w:ascii="Cambria" w:hAnsi="Cambria"/>
                <w:sz w:val="24"/>
                <w:szCs w:val="24"/>
              </w:rPr>
            </w:pPr>
            <w:r w:rsidRPr="000B7BB3">
              <w:rPr>
                <w:rFonts w:ascii="Cambria" w:hAnsi="Cambria"/>
                <w:sz w:val="24"/>
                <w:szCs w:val="24"/>
              </w:rPr>
              <w:t>Tax holidays</w:t>
            </w:r>
          </w:p>
        </w:tc>
      </w:tr>
      <w:tr w:rsidR="0028472E" w14:paraId="6C8E895D" w14:textId="77777777" w:rsidTr="00B97D42">
        <w:tc>
          <w:tcPr>
            <w:tcW w:w="569" w:type="dxa"/>
            <w:vMerge/>
          </w:tcPr>
          <w:p w14:paraId="2E85B682" w14:textId="77777777" w:rsidR="0028472E" w:rsidRPr="00B7409E" w:rsidRDefault="0028472E" w:rsidP="00901BD8">
            <w:pPr>
              <w:rPr>
                <w:rFonts w:ascii="Cambria" w:hAnsi="Cambria"/>
                <w:b/>
                <w:bCs/>
                <w:sz w:val="24"/>
                <w:szCs w:val="24"/>
              </w:rPr>
            </w:pPr>
          </w:p>
        </w:tc>
        <w:tc>
          <w:tcPr>
            <w:tcW w:w="1831" w:type="dxa"/>
            <w:vMerge/>
          </w:tcPr>
          <w:p w14:paraId="5AB763B4" w14:textId="77777777" w:rsidR="0028472E" w:rsidRPr="00A32E04" w:rsidRDefault="0028472E" w:rsidP="00901BD8">
            <w:pPr>
              <w:rPr>
                <w:rFonts w:ascii="Cambria" w:hAnsi="Cambria"/>
                <w:b/>
                <w:bCs/>
                <w:sz w:val="24"/>
                <w:szCs w:val="24"/>
              </w:rPr>
            </w:pPr>
          </w:p>
        </w:tc>
        <w:tc>
          <w:tcPr>
            <w:tcW w:w="3686" w:type="dxa"/>
            <w:vMerge/>
          </w:tcPr>
          <w:p w14:paraId="1CC40161" w14:textId="77777777" w:rsidR="0028472E" w:rsidRDefault="0028472E" w:rsidP="00901BD8">
            <w:pPr>
              <w:jc w:val="both"/>
              <w:rPr>
                <w:rFonts w:ascii="Cambria" w:hAnsi="Cambria"/>
                <w:sz w:val="24"/>
                <w:szCs w:val="24"/>
              </w:rPr>
            </w:pPr>
          </w:p>
        </w:tc>
        <w:tc>
          <w:tcPr>
            <w:tcW w:w="2838" w:type="dxa"/>
          </w:tcPr>
          <w:p w14:paraId="4878DF5C" w14:textId="43C77F36" w:rsidR="0028472E" w:rsidRDefault="0028472E" w:rsidP="00901BD8">
            <w:pPr>
              <w:rPr>
                <w:rFonts w:ascii="Cambria" w:hAnsi="Cambria"/>
                <w:sz w:val="24"/>
                <w:szCs w:val="24"/>
              </w:rPr>
            </w:pPr>
            <w:r w:rsidRPr="00973A33">
              <w:rPr>
                <w:rFonts w:ascii="Cambria" w:hAnsi="Cambria"/>
                <w:sz w:val="24"/>
                <w:szCs w:val="24"/>
              </w:rPr>
              <w:t>Business Environment and Entrepreneurship</w:t>
            </w:r>
          </w:p>
        </w:tc>
        <w:tc>
          <w:tcPr>
            <w:tcW w:w="5626" w:type="dxa"/>
          </w:tcPr>
          <w:p w14:paraId="6527E1DB" w14:textId="039DC7E3" w:rsidR="0028472E" w:rsidRDefault="0028472E" w:rsidP="00901BD8">
            <w:pPr>
              <w:pStyle w:val="ListParagraph"/>
              <w:numPr>
                <w:ilvl w:val="0"/>
                <w:numId w:val="22"/>
              </w:numPr>
              <w:ind w:left="599" w:hanging="567"/>
              <w:jc w:val="both"/>
              <w:rPr>
                <w:rFonts w:ascii="Cambria" w:hAnsi="Cambria"/>
                <w:sz w:val="24"/>
                <w:szCs w:val="24"/>
              </w:rPr>
            </w:pPr>
            <w:r w:rsidRPr="0006225A">
              <w:rPr>
                <w:rFonts w:ascii="Cambria" w:hAnsi="Cambria"/>
                <w:sz w:val="24"/>
                <w:szCs w:val="24"/>
              </w:rPr>
              <w:t>Business Management in Digital World</w:t>
            </w:r>
          </w:p>
          <w:p w14:paraId="2C2CD1F3" w14:textId="11B4EE55" w:rsidR="0028472E" w:rsidRPr="0006225A" w:rsidRDefault="0028472E" w:rsidP="00901BD8">
            <w:pPr>
              <w:pStyle w:val="ListParagraph"/>
              <w:numPr>
                <w:ilvl w:val="0"/>
                <w:numId w:val="22"/>
              </w:numPr>
              <w:ind w:left="599" w:hanging="567"/>
              <w:jc w:val="both"/>
              <w:rPr>
                <w:rFonts w:ascii="Cambria" w:hAnsi="Cambria"/>
                <w:sz w:val="24"/>
                <w:szCs w:val="24"/>
              </w:rPr>
            </w:pPr>
            <w:r w:rsidRPr="0006225A">
              <w:rPr>
                <w:rFonts w:ascii="Cambria" w:hAnsi="Cambria"/>
                <w:sz w:val="24"/>
                <w:szCs w:val="24"/>
              </w:rPr>
              <w:t>Small Business Entrepreneurship</w:t>
            </w:r>
          </w:p>
          <w:p w14:paraId="68F2E9DC" w14:textId="5F4D3D93" w:rsidR="0028472E" w:rsidRDefault="0028472E" w:rsidP="00901BD8">
            <w:pPr>
              <w:pStyle w:val="ListParagraph"/>
              <w:numPr>
                <w:ilvl w:val="0"/>
                <w:numId w:val="22"/>
              </w:numPr>
              <w:ind w:left="599" w:hanging="567"/>
              <w:jc w:val="both"/>
              <w:rPr>
                <w:rFonts w:ascii="Cambria" w:hAnsi="Cambria"/>
                <w:sz w:val="24"/>
                <w:szCs w:val="24"/>
              </w:rPr>
            </w:pPr>
            <w:r w:rsidRPr="0006225A">
              <w:rPr>
                <w:rFonts w:ascii="Cambria" w:hAnsi="Cambria"/>
                <w:sz w:val="24"/>
                <w:szCs w:val="24"/>
              </w:rPr>
              <w:t>IT-enabled Entrepreneurship</w:t>
            </w:r>
          </w:p>
          <w:p w14:paraId="5833BCBA" w14:textId="445AC2E0" w:rsidR="0028472E" w:rsidRPr="0006225A" w:rsidRDefault="0028472E" w:rsidP="00901BD8">
            <w:pPr>
              <w:pStyle w:val="ListParagraph"/>
              <w:numPr>
                <w:ilvl w:val="0"/>
                <w:numId w:val="22"/>
              </w:numPr>
              <w:ind w:left="599" w:hanging="567"/>
              <w:jc w:val="both"/>
              <w:rPr>
                <w:rFonts w:ascii="Cambria" w:hAnsi="Cambria"/>
                <w:sz w:val="24"/>
                <w:szCs w:val="24"/>
              </w:rPr>
            </w:pPr>
            <w:r w:rsidRPr="0006225A">
              <w:rPr>
                <w:rFonts w:ascii="Cambria" w:hAnsi="Cambria"/>
                <w:sz w:val="24"/>
                <w:szCs w:val="24"/>
              </w:rPr>
              <w:t>Entrepreneurial Culture</w:t>
            </w:r>
          </w:p>
          <w:p w14:paraId="3AF09D02" w14:textId="5B043A66" w:rsidR="0028472E" w:rsidRPr="000B7BB3" w:rsidRDefault="0028472E" w:rsidP="00901BD8">
            <w:pPr>
              <w:pStyle w:val="ListParagraph"/>
              <w:numPr>
                <w:ilvl w:val="0"/>
                <w:numId w:val="22"/>
              </w:numPr>
              <w:ind w:left="599" w:hanging="567"/>
              <w:jc w:val="both"/>
              <w:rPr>
                <w:rFonts w:ascii="Cambria" w:hAnsi="Cambria"/>
                <w:sz w:val="24"/>
                <w:szCs w:val="24"/>
              </w:rPr>
            </w:pPr>
            <w:r w:rsidRPr="000B7BB3">
              <w:rPr>
                <w:rFonts w:ascii="Cambria" w:hAnsi="Cambria"/>
                <w:sz w:val="24"/>
                <w:szCs w:val="24"/>
              </w:rPr>
              <w:t>Women Entrepreneurship</w:t>
            </w:r>
          </w:p>
          <w:p w14:paraId="6D6AC17D" w14:textId="7763B3A0" w:rsidR="0028472E" w:rsidRPr="000B7BB3" w:rsidRDefault="0028472E" w:rsidP="00901BD8">
            <w:pPr>
              <w:pStyle w:val="ListParagraph"/>
              <w:numPr>
                <w:ilvl w:val="0"/>
                <w:numId w:val="22"/>
              </w:numPr>
              <w:ind w:left="599" w:hanging="567"/>
              <w:jc w:val="both"/>
              <w:rPr>
                <w:rFonts w:ascii="Cambria" w:hAnsi="Cambria"/>
                <w:sz w:val="24"/>
                <w:szCs w:val="24"/>
              </w:rPr>
            </w:pPr>
            <w:r w:rsidRPr="000B7BB3">
              <w:rPr>
                <w:rFonts w:ascii="Cambria" w:hAnsi="Cambria"/>
                <w:sz w:val="24"/>
                <w:szCs w:val="24"/>
              </w:rPr>
              <w:t>COVID-19, lessons learned and challenges ahead</w:t>
            </w:r>
          </w:p>
          <w:p w14:paraId="57674188" w14:textId="444A747D" w:rsidR="0028472E" w:rsidRPr="000B7BB3" w:rsidRDefault="0028472E" w:rsidP="00901BD8">
            <w:pPr>
              <w:pStyle w:val="ListParagraph"/>
              <w:numPr>
                <w:ilvl w:val="0"/>
                <w:numId w:val="22"/>
              </w:numPr>
              <w:ind w:left="599" w:hanging="567"/>
              <w:jc w:val="both"/>
              <w:rPr>
                <w:rFonts w:ascii="Cambria" w:hAnsi="Cambria"/>
                <w:sz w:val="24"/>
                <w:szCs w:val="24"/>
              </w:rPr>
            </w:pPr>
            <w:r w:rsidRPr="000B7BB3">
              <w:rPr>
                <w:rFonts w:ascii="Cambria" w:hAnsi="Cambria"/>
                <w:sz w:val="24"/>
                <w:szCs w:val="24"/>
              </w:rPr>
              <w:t>Business Ethics</w:t>
            </w:r>
          </w:p>
          <w:p w14:paraId="40DCA4D5" w14:textId="174D6A28" w:rsidR="0028472E" w:rsidRPr="000B7BB3" w:rsidRDefault="0028472E" w:rsidP="00901BD8">
            <w:pPr>
              <w:pStyle w:val="ListParagraph"/>
              <w:numPr>
                <w:ilvl w:val="0"/>
                <w:numId w:val="22"/>
              </w:numPr>
              <w:ind w:left="599" w:hanging="567"/>
              <w:jc w:val="both"/>
              <w:rPr>
                <w:rFonts w:ascii="Cambria" w:hAnsi="Cambria"/>
                <w:sz w:val="24"/>
                <w:szCs w:val="24"/>
              </w:rPr>
            </w:pPr>
            <w:r w:rsidRPr="000B7BB3">
              <w:rPr>
                <w:rFonts w:ascii="Cambria" w:hAnsi="Cambria"/>
                <w:sz w:val="24"/>
                <w:szCs w:val="24"/>
              </w:rPr>
              <w:t>Social Responsibility &amp; Corporate Governance</w:t>
            </w:r>
          </w:p>
          <w:p w14:paraId="5A8C891F" w14:textId="28B3DDB6" w:rsidR="0028472E" w:rsidRPr="000B7BB3" w:rsidRDefault="0028472E" w:rsidP="00901BD8">
            <w:pPr>
              <w:pStyle w:val="ListParagraph"/>
              <w:numPr>
                <w:ilvl w:val="0"/>
                <w:numId w:val="22"/>
              </w:numPr>
              <w:ind w:left="599" w:hanging="567"/>
              <w:jc w:val="both"/>
              <w:rPr>
                <w:rFonts w:ascii="Cambria" w:hAnsi="Cambria"/>
                <w:sz w:val="24"/>
                <w:szCs w:val="24"/>
              </w:rPr>
            </w:pPr>
            <w:r w:rsidRPr="000B7BB3">
              <w:rPr>
                <w:rFonts w:ascii="Cambria" w:hAnsi="Cambria"/>
                <w:sz w:val="24"/>
                <w:szCs w:val="24"/>
              </w:rPr>
              <w:t>Leadership and New Normal</w:t>
            </w:r>
          </w:p>
          <w:p w14:paraId="601DA6A2" w14:textId="615A3F97" w:rsidR="0028472E" w:rsidRPr="000B7BB3" w:rsidRDefault="0028472E" w:rsidP="00901BD8">
            <w:pPr>
              <w:pStyle w:val="ListParagraph"/>
              <w:numPr>
                <w:ilvl w:val="0"/>
                <w:numId w:val="22"/>
              </w:numPr>
              <w:ind w:left="599" w:hanging="567"/>
              <w:jc w:val="both"/>
              <w:rPr>
                <w:rFonts w:ascii="Cambria" w:hAnsi="Cambria"/>
                <w:sz w:val="24"/>
                <w:szCs w:val="24"/>
              </w:rPr>
            </w:pPr>
            <w:r w:rsidRPr="000B7BB3">
              <w:rPr>
                <w:rFonts w:ascii="Cambria" w:hAnsi="Cambria"/>
                <w:sz w:val="24"/>
                <w:szCs w:val="24"/>
              </w:rPr>
              <w:t>Corporate culture and ethical practices</w:t>
            </w:r>
          </w:p>
        </w:tc>
      </w:tr>
      <w:tr w:rsidR="0028472E" w14:paraId="64862C31" w14:textId="77777777" w:rsidTr="00B97D42">
        <w:tc>
          <w:tcPr>
            <w:tcW w:w="569" w:type="dxa"/>
            <w:vMerge/>
          </w:tcPr>
          <w:p w14:paraId="589E15F7" w14:textId="77777777" w:rsidR="0028472E" w:rsidRPr="00B7409E" w:rsidRDefault="0028472E" w:rsidP="00901BD8">
            <w:pPr>
              <w:rPr>
                <w:rFonts w:ascii="Cambria" w:hAnsi="Cambria"/>
                <w:b/>
                <w:bCs/>
                <w:sz w:val="24"/>
                <w:szCs w:val="24"/>
              </w:rPr>
            </w:pPr>
          </w:p>
        </w:tc>
        <w:tc>
          <w:tcPr>
            <w:tcW w:w="1831" w:type="dxa"/>
            <w:vMerge/>
          </w:tcPr>
          <w:p w14:paraId="43BD8D41" w14:textId="77777777" w:rsidR="0028472E" w:rsidRPr="00A32E04" w:rsidRDefault="0028472E" w:rsidP="00901BD8">
            <w:pPr>
              <w:rPr>
                <w:rFonts w:ascii="Cambria" w:hAnsi="Cambria"/>
                <w:b/>
                <w:bCs/>
                <w:sz w:val="24"/>
                <w:szCs w:val="24"/>
              </w:rPr>
            </w:pPr>
          </w:p>
        </w:tc>
        <w:tc>
          <w:tcPr>
            <w:tcW w:w="3686" w:type="dxa"/>
            <w:vMerge/>
          </w:tcPr>
          <w:p w14:paraId="09AAC6BE" w14:textId="77777777" w:rsidR="0028472E" w:rsidRDefault="0028472E" w:rsidP="00901BD8">
            <w:pPr>
              <w:jc w:val="both"/>
              <w:rPr>
                <w:rFonts w:ascii="Cambria" w:hAnsi="Cambria"/>
                <w:sz w:val="24"/>
                <w:szCs w:val="24"/>
              </w:rPr>
            </w:pPr>
          </w:p>
        </w:tc>
        <w:tc>
          <w:tcPr>
            <w:tcW w:w="2838" w:type="dxa"/>
          </w:tcPr>
          <w:p w14:paraId="59E0DF5D" w14:textId="3B18DC48" w:rsidR="0028472E" w:rsidRDefault="0028472E" w:rsidP="00901BD8">
            <w:pPr>
              <w:rPr>
                <w:rFonts w:ascii="Cambria" w:hAnsi="Cambria"/>
                <w:sz w:val="24"/>
                <w:szCs w:val="24"/>
              </w:rPr>
            </w:pPr>
            <w:r w:rsidRPr="00973A33">
              <w:rPr>
                <w:rFonts w:ascii="Cambria" w:hAnsi="Cambria"/>
                <w:sz w:val="24"/>
                <w:szCs w:val="24"/>
              </w:rPr>
              <w:t>Technological Innovations and Business Digitisation</w:t>
            </w:r>
          </w:p>
        </w:tc>
        <w:tc>
          <w:tcPr>
            <w:tcW w:w="5626" w:type="dxa"/>
          </w:tcPr>
          <w:p w14:paraId="7E715337" w14:textId="4BEA6DAA" w:rsidR="0028472E" w:rsidRPr="000B7BB3" w:rsidRDefault="0028472E" w:rsidP="00901BD8">
            <w:pPr>
              <w:pStyle w:val="ListParagraph"/>
              <w:numPr>
                <w:ilvl w:val="0"/>
                <w:numId w:val="23"/>
              </w:numPr>
              <w:ind w:left="599" w:hanging="567"/>
              <w:jc w:val="both"/>
              <w:rPr>
                <w:rFonts w:ascii="Cambria" w:hAnsi="Cambria"/>
                <w:sz w:val="24"/>
                <w:szCs w:val="24"/>
              </w:rPr>
            </w:pPr>
            <w:r w:rsidRPr="000B7BB3">
              <w:rPr>
                <w:rFonts w:ascii="Cambria" w:hAnsi="Cambria"/>
                <w:sz w:val="24"/>
                <w:szCs w:val="24"/>
              </w:rPr>
              <w:t>Data-Driven Approach and Future technologies</w:t>
            </w:r>
          </w:p>
          <w:p w14:paraId="2C31DE7C" w14:textId="3EDD53F3" w:rsidR="0028472E" w:rsidRPr="000B7BB3" w:rsidRDefault="0028472E" w:rsidP="00901BD8">
            <w:pPr>
              <w:pStyle w:val="ListParagraph"/>
              <w:numPr>
                <w:ilvl w:val="0"/>
                <w:numId w:val="23"/>
              </w:numPr>
              <w:ind w:left="599" w:hanging="567"/>
              <w:jc w:val="both"/>
              <w:rPr>
                <w:rFonts w:ascii="Cambria" w:hAnsi="Cambria"/>
                <w:sz w:val="24"/>
                <w:szCs w:val="24"/>
              </w:rPr>
            </w:pPr>
            <w:r w:rsidRPr="000B7BB3">
              <w:rPr>
                <w:rFonts w:ascii="Cambria" w:hAnsi="Cambria"/>
                <w:sz w:val="24"/>
                <w:szCs w:val="24"/>
              </w:rPr>
              <w:t>Applications of business intelligence and analytics</w:t>
            </w:r>
          </w:p>
          <w:p w14:paraId="4140BD4B" w14:textId="4AF89E4A" w:rsidR="0028472E" w:rsidRPr="000B7BB3" w:rsidRDefault="0028472E" w:rsidP="00901BD8">
            <w:pPr>
              <w:pStyle w:val="ListParagraph"/>
              <w:numPr>
                <w:ilvl w:val="0"/>
                <w:numId w:val="23"/>
              </w:numPr>
              <w:ind w:left="599" w:hanging="567"/>
              <w:jc w:val="both"/>
              <w:rPr>
                <w:rFonts w:ascii="Cambria" w:hAnsi="Cambria"/>
                <w:sz w:val="24"/>
                <w:szCs w:val="24"/>
              </w:rPr>
            </w:pPr>
            <w:r w:rsidRPr="000B7BB3">
              <w:rPr>
                <w:rFonts w:ascii="Cambria" w:hAnsi="Cambria"/>
                <w:sz w:val="24"/>
                <w:szCs w:val="24"/>
              </w:rPr>
              <w:lastRenderedPageBreak/>
              <w:t>Artificial Intelligence</w:t>
            </w:r>
          </w:p>
          <w:p w14:paraId="1152B543" w14:textId="06C1279B" w:rsidR="0028472E" w:rsidRPr="000B7BB3" w:rsidRDefault="0028472E" w:rsidP="00901BD8">
            <w:pPr>
              <w:pStyle w:val="ListParagraph"/>
              <w:numPr>
                <w:ilvl w:val="0"/>
                <w:numId w:val="23"/>
              </w:numPr>
              <w:ind w:left="599" w:hanging="567"/>
              <w:jc w:val="both"/>
              <w:rPr>
                <w:rFonts w:ascii="Cambria" w:hAnsi="Cambria"/>
                <w:sz w:val="24"/>
                <w:szCs w:val="24"/>
              </w:rPr>
            </w:pPr>
            <w:r w:rsidRPr="000B7BB3">
              <w:rPr>
                <w:rFonts w:ascii="Cambria" w:hAnsi="Cambria"/>
                <w:sz w:val="24"/>
                <w:szCs w:val="24"/>
              </w:rPr>
              <w:t>Machine learning and Emerging Technologies and applications</w:t>
            </w:r>
          </w:p>
          <w:p w14:paraId="07196916" w14:textId="66B1F85E" w:rsidR="0028472E" w:rsidRPr="000B7BB3" w:rsidRDefault="0028472E" w:rsidP="00901BD8">
            <w:pPr>
              <w:pStyle w:val="ListParagraph"/>
              <w:numPr>
                <w:ilvl w:val="0"/>
                <w:numId w:val="23"/>
              </w:numPr>
              <w:ind w:left="599" w:hanging="567"/>
              <w:jc w:val="both"/>
              <w:rPr>
                <w:rFonts w:ascii="Cambria" w:hAnsi="Cambria"/>
                <w:sz w:val="24"/>
                <w:szCs w:val="24"/>
              </w:rPr>
            </w:pPr>
            <w:r w:rsidRPr="000B7BB3">
              <w:rPr>
                <w:rFonts w:ascii="Cambria" w:hAnsi="Cambria"/>
                <w:sz w:val="24"/>
                <w:szCs w:val="24"/>
              </w:rPr>
              <w:t>Business Intelligence Cycle</w:t>
            </w:r>
          </w:p>
          <w:p w14:paraId="79B73E7D" w14:textId="1E34B912" w:rsidR="0028472E" w:rsidRPr="000B7BB3" w:rsidRDefault="0028472E" w:rsidP="00901BD8">
            <w:pPr>
              <w:pStyle w:val="ListParagraph"/>
              <w:numPr>
                <w:ilvl w:val="0"/>
                <w:numId w:val="23"/>
              </w:numPr>
              <w:ind w:left="599" w:hanging="567"/>
              <w:jc w:val="both"/>
              <w:rPr>
                <w:rFonts w:ascii="Cambria" w:hAnsi="Cambria"/>
                <w:sz w:val="24"/>
                <w:szCs w:val="24"/>
              </w:rPr>
            </w:pPr>
            <w:r w:rsidRPr="000B7BB3">
              <w:rPr>
                <w:rFonts w:ascii="Cambria" w:hAnsi="Cambria"/>
                <w:sz w:val="24"/>
                <w:szCs w:val="24"/>
              </w:rPr>
              <w:t>Drivers of Digital Transformation</w:t>
            </w:r>
          </w:p>
          <w:p w14:paraId="4899E432" w14:textId="13F1EF4C" w:rsidR="0028472E" w:rsidRPr="000B7BB3" w:rsidRDefault="0028472E" w:rsidP="00901BD8">
            <w:pPr>
              <w:pStyle w:val="ListParagraph"/>
              <w:numPr>
                <w:ilvl w:val="0"/>
                <w:numId w:val="23"/>
              </w:numPr>
              <w:ind w:left="599" w:hanging="567"/>
              <w:jc w:val="both"/>
              <w:rPr>
                <w:rFonts w:ascii="Cambria" w:hAnsi="Cambria"/>
                <w:sz w:val="24"/>
                <w:szCs w:val="24"/>
              </w:rPr>
            </w:pPr>
            <w:r w:rsidRPr="000B7BB3">
              <w:rPr>
                <w:rFonts w:ascii="Cambria" w:hAnsi="Cambria"/>
                <w:sz w:val="24"/>
                <w:szCs w:val="24"/>
              </w:rPr>
              <w:t>Security and Privacy Issues</w:t>
            </w:r>
          </w:p>
          <w:p w14:paraId="2E223123" w14:textId="78441BD9" w:rsidR="0028472E" w:rsidRPr="000B7BB3" w:rsidRDefault="0028472E" w:rsidP="00901BD8">
            <w:pPr>
              <w:pStyle w:val="ListParagraph"/>
              <w:numPr>
                <w:ilvl w:val="0"/>
                <w:numId w:val="23"/>
              </w:numPr>
              <w:ind w:left="599" w:hanging="567"/>
              <w:jc w:val="both"/>
              <w:rPr>
                <w:rFonts w:ascii="Cambria" w:hAnsi="Cambria"/>
                <w:sz w:val="24"/>
                <w:szCs w:val="24"/>
              </w:rPr>
            </w:pPr>
            <w:r w:rsidRPr="000B7BB3">
              <w:rPr>
                <w:rFonts w:ascii="Cambria" w:hAnsi="Cambria"/>
                <w:sz w:val="24"/>
                <w:szCs w:val="24"/>
              </w:rPr>
              <w:t>Information Technology Management</w:t>
            </w:r>
          </w:p>
          <w:p w14:paraId="21736200" w14:textId="055F1AC1" w:rsidR="0028472E" w:rsidRPr="000B7BB3" w:rsidRDefault="0028472E" w:rsidP="00901BD8">
            <w:pPr>
              <w:pStyle w:val="ListParagraph"/>
              <w:numPr>
                <w:ilvl w:val="0"/>
                <w:numId w:val="23"/>
              </w:numPr>
              <w:ind w:left="599" w:hanging="567"/>
              <w:jc w:val="both"/>
              <w:rPr>
                <w:rFonts w:ascii="Cambria" w:hAnsi="Cambria"/>
                <w:sz w:val="24"/>
                <w:szCs w:val="24"/>
              </w:rPr>
            </w:pPr>
            <w:r w:rsidRPr="000B7BB3">
              <w:rPr>
                <w:rFonts w:ascii="Cambria" w:hAnsi="Cambria"/>
                <w:sz w:val="24"/>
                <w:szCs w:val="24"/>
              </w:rPr>
              <w:t>Data Governance in Business Intelligence and Analytics</w:t>
            </w:r>
          </w:p>
          <w:p w14:paraId="22E5CA14" w14:textId="6EAF7E7E" w:rsidR="0028472E" w:rsidRPr="000B7BB3" w:rsidRDefault="0028472E" w:rsidP="00901BD8">
            <w:pPr>
              <w:pStyle w:val="ListParagraph"/>
              <w:numPr>
                <w:ilvl w:val="0"/>
                <w:numId w:val="23"/>
              </w:numPr>
              <w:ind w:left="599" w:hanging="567"/>
              <w:jc w:val="both"/>
              <w:rPr>
                <w:rFonts w:ascii="Cambria" w:hAnsi="Cambria"/>
                <w:sz w:val="24"/>
                <w:szCs w:val="24"/>
              </w:rPr>
            </w:pPr>
            <w:r w:rsidRPr="000B7BB3">
              <w:rPr>
                <w:rFonts w:ascii="Cambria" w:hAnsi="Cambria"/>
                <w:sz w:val="24"/>
                <w:szCs w:val="24"/>
              </w:rPr>
              <w:t>Big Data Analytics</w:t>
            </w:r>
          </w:p>
        </w:tc>
      </w:tr>
      <w:tr w:rsidR="0028472E" w14:paraId="784E4640" w14:textId="77777777" w:rsidTr="00B97D42">
        <w:tc>
          <w:tcPr>
            <w:tcW w:w="569" w:type="dxa"/>
            <w:vMerge/>
          </w:tcPr>
          <w:p w14:paraId="40E47E9F" w14:textId="77777777" w:rsidR="0028472E" w:rsidRPr="00B7409E" w:rsidRDefault="0028472E" w:rsidP="00901BD8">
            <w:pPr>
              <w:rPr>
                <w:rFonts w:ascii="Cambria" w:hAnsi="Cambria"/>
                <w:b/>
                <w:bCs/>
                <w:sz w:val="24"/>
                <w:szCs w:val="24"/>
              </w:rPr>
            </w:pPr>
          </w:p>
        </w:tc>
        <w:tc>
          <w:tcPr>
            <w:tcW w:w="1831" w:type="dxa"/>
            <w:vMerge/>
          </w:tcPr>
          <w:p w14:paraId="18DA5F26" w14:textId="77777777" w:rsidR="0028472E" w:rsidRPr="00A32E04" w:rsidRDefault="0028472E" w:rsidP="00901BD8">
            <w:pPr>
              <w:rPr>
                <w:rFonts w:ascii="Cambria" w:hAnsi="Cambria"/>
                <w:b/>
                <w:bCs/>
                <w:sz w:val="24"/>
                <w:szCs w:val="24"/>
              </w:rPr>
            </w:pPr>
          </w:p>
        </w:tc>
        <w:tc>
          <w:tcPr>
            <w:tcW w:w="3686" w:type="dxa"/>
            <w:vMerge/>
          </w:tcPr>
          <w:p w14:paraId="790347A3" w14:textId="77777777" w:rsidR="0028472E" w:rsidRDefault="0028472E" w:rsidP="00901BD8">
            <w:pPr>
              <w:jc w:val="both"/>
              <w:rPr>
                <w:rFonts w:ascii="Cambria" w:hAnsi="Cambria"/>
                <w:sz w:val="24"/>
                <w:szCs w:val="24"/>
              </w:rPr>
            </w:pPr>
          </w:p>
        </w:tc>
        <w:tc>
          <w:tcPr>
            <w:tcW w:w="2838" w:type="dxa"/>
          </w:tcPr>
          <w:p w14:paraId="0C80EFED" w14:textId="0613A7CB" w:rsidR="0028472E" w:rsidRDefault="0028472E" w:rsidP="00901BD8">
            <w:pPr>
              <w:rPr>
                <w:rFonts w:ascii="Cambria" w:hAnsi="Cambria"/>
                <w:sz w:val="24"/>
                <w:szCs w:val="24"/>
              </w:rPr>
            </w:pPr>
            <w:r w:rsidRPr="00973A33">
              <w:rPr>
                <w:rFonts w:ascii="Cambria" w:hAnsi="Cambria"/>
                <w:sz w:val="24"/>
                <w:szCs w:val="24"/>
              </w:rPr>
              <w:t>Hospitality and Tourism Services</w:t>
            </w:r>
          </w:p>
        </w:tc>
        <w:tc>
          <w:tcPr>
            <w:tcW w:w="5626" w:type="dxa"/>
          </w:tcPr>
          <w:p w14:paraId="7C2B5A67" w14:textId="23243151" w:rsidR="0028472E" w:rsidRPr="000B7BB3" w:rsidRDefault="0028472E" w:rsidP="00901BD8">
            <w:pPr>
              <w:pStyle w:val="ListParagraph"/>
              <w:numPr>
                <w:ilvl w:val="0"/>
                <w:numId w:val="24"/>
              </w:numPr>
              <w:ind w:left="599" w:hanging="567"/>
              <w:jc w:val="both"/>
              <w:rPr>
                <w:rFonts w:ascii="Cambria" w:hAnsi="Cambria"/>
                <w:sz w:val="24"/>
                <w:szCs w:val="24"/>
              </w:rPr>
            </w:pPr>
            <w:r w:rsidRPr="000B7BB3">
              <w:rPr>
                <w:rFonts w:ascii="Cambria" w:hAnsi="Cambria"/>
                <w:sz w:val="24"/>
                <w:szCs w:val="24"/>
              </w:rPr>
              <w:t>Protected Areas and Tourism</w:t>
            </w:r>
          </w:p>
          <w:p w14:paraId="51D9293C" w14:textId="49B6F318" w:rsidR="0028472E" w:rsidRPr="000B7BB3" w:rsidRDefault="0028472E" w:rsidP="00901BD8">
            <w:pPr>
              <w:pStyle w:val="ListParagraph"/>
              <w:numPr>
                <w:ilvl w:val="0"/>
                <w:numId w:val="24"/>
              </w:numPr>
              <w:ind w:left="599" w:hanging="567"/>
              <w:jc w:val="both"/>
              <w:rPr>
                <w:rFonts w:ascii="Cambria" w:hAnsi="Cambria"/>
                <w:sz w:val="24"/>
                <w:szCs w:val="24"/>
              </w:rPr>
            </w:pPr>
            <w:r w:rsidRPr="000B7BB3">
              <w:rPr>
                <w:rFonts w:ascii="Cambria" w:hAnsi="Cambria"/>
                <w:sz w:val="24"/>
                <w:szCs w:val="24"/>
              </w:rPr>
              <w:t>Urban Tourism and Cultural Heritage</w:t>
            </w:r>
          </w:p>
          <w:p w14:paraId="5C5D3B0D" w14:textId="2C5E7225" w:rsidR="0028472E" w:rsidRPr="000B7BB3" w:rsidRDefault="0028472E" w:rsidP="00901BD8">
            <w:pPr>
              <w:pStyle w:val="ListParagraph"/>
              <w:numPr>
                <w:ilvl w:val="0"/>
                <w:numId w:val="24"/>
              </w:numPr>
              <w:ind w:left="599" w:hanging="567"/>
              <w:jc w:val="both"/>
              <w:rPr>
                <w:rFonts w:ascii="Cambria" w:hAnsi="Cambria"/>
                <w:sz w:val="24"/>
                <w:szCs w:val="24"/>
              </w:rPr>
            </w:pPr>
            <w:r w:rsidRPr="000B7BB3">
              <w:rPr>
                <w:rFonts w:ascii="Cambria" w:hAnsi="Cambria"/>
                <w:sz w:val="24"/>
                <w:szCs w:val="24"/>
              </w:rPr>
              <w:t>GIS Applications in Tourism</w:t>
            </w:r>
          </w:p>
          <w:p w14:paraId="02F11971" w14:textId="11FC63F6" w:rsidR="0028472E" w:rsidRPr="000B7BB3" w:rsidRDefault="0028472E" w:rsidP="00901BD8">
            <w:pPr>
              <w:pStyle w:val="ListParagraph"/>
              <w:numPr>
                <w:ilvl w:val="0"/>
                <w:numId w:val="24"/>
              </w:numPr>
              <w:ind w:left="599" w:hanging="567"/>
              <w:jc w:val="both"/>
              <w:rPr>
                <w:rFonts w:ascii="Cambria" w:hAnsi="Cambria"/>
                <w:sz w:val="24"/>
                <w:szCs w:val="24"/>
              </w:rPr>
            </w:pPr>
            <w:r w:rsidRPr="000B7BB3">
              <w:rPr>
                <w:rFonts w:ascii="Cambria" w:hAnsi="Cambria"/>
                <w:sz w:val="24"/>
                <w:szCs w:val="24"/>
              </w:rPr>
              <w:t>Hospitality, tourism management and marketing</w:t>
            </w:r>
          </w:p>
          <w:p w14:paraId="0B7491D4" w14:textId="3FA40263" w:rsidR="0028472E" w:rsidRPr="000B7BB3" w:rsidRDefault="0028472E" w:rsidP="00901BD8">
            <w:pPr>
              <w:pStyle w:val="ListParagraph"/>
              <w:numPr>
                <w:ilvl w:val="0"/>
                <w:numId w:val="24"/>
              </w:numPr>
              <w:ind w:left="599" w:hanging="567"/>
              <w:jc w:val="both"/>
              <w:rPr>
                <w:rFonts w:ascii="Cambria" w:hAnsi="Cambria"/>
                <w:sz w:val="24"/>
                <w:szCs w:val="24"/>
              </w:rPr>
            </w:pPr>
            <w:r w:rsidRPr="000B7BB3">
              <w:rPr>
                <w:rFonts w:ascii="Cambria" w:hAnsi="Cambria"/>
                <w:sz w:val="24"/>
                <w:szCs w:val="24"/>
              </w:rPr>
              <w:t>Destination marketing and management</w:t>
            </w:r>
          </w:p>
          <w:p w14:paraId="72F32232" w14:textId="4BCAD6EC" w:rsidR="0028472E" w:rsidRPr="000B7BB3" w:rsidRDefault="0028472E" w:rsidP="00901BD8">
            <w:pPr>
              <w:pStyle w:val="ListParagraph"/>
              <w:numPr>
                <w:ilvl w:val="0"/>
                <w:numId w:val="24"/>
              </w:numPr>
              <w:ind w:left="599" w:hanging="567"/>
              <w:jc w:val="both"/>
              <w:rPr>
                <w:rFonts w:ascii="Cambria" w:hAnsi="Cambria"/>
                <w:sz w:val="24"/>
                <w:szCs w:val="24"/>
              </w:rPr>
            </w:pPr>
            <w:r w:rsidRPr="000B7BB3">
              <w:rPr>
                <w:rFonts w:ascii="Cambria" w:hAnsi="Cambria"/>
                <w:sz w:val="24"/>
                <w:szCs w:val="24"/>
              </w:rPr>
              <w:t>Sustainable tourism</w:t>
            </w:r>
          </w:p>
          <w:p w14:paraId="1935376F" w14:textId="6F56525E" w:rsidR="0028472E" w:rsidRPr="000B7BB3" w:rsidRDefault="0028472E" w:rsidP="00901BD8">
            <w:pPr>
              <w:pStyle w:val="ListParagraph"/>
              <w:numPr>
                <w:ilvl w:val="0"/>
                <w:numId w:val="24"/>
              </w:numPr>
              <w:ind w:left="599" w:hanging="567"/>
              <w:jc w:val="both"/>
              <w:rPr>
                <w:rFonts w:ascii="Cambria" w:hAnsi="Cambria"/>
                <w:sz w:val="24"/>
                <w:szCs w:val="24"/>
              </w:rPr>
            </w:pPr>
            <w:r w:rsidRPr="000B7BB3">
              <w:rPr>
                <w:rFonts w:ascii="Cambria" w:hAnsi="Cambria"/>
                <w:sz w:val="24"/>
                <w:szCs w:val="24"/>
              </w:rPr>
              <w:t>Tourism and environment</w:t>
            </w:r>
          </w:p>
          <w:p w14:paraId="70FC2A4B" w14:textId="0B4D2899" w:rsidR="0028472E" w:rsidRPr="000B7BB3" w:rsidRDefault="0028472E" w:rsidP="00901BD8">
            <w:pPr>
              <w:pStyle w:val="ListParagraph"/>
              <w:numPr>
                <w:ilvl w:val="0"/>
                <w:numId w:val="24"/>
              </w:numPr>
              <w:ind w:left="599" w:hanging="567"/>
              <w:jc w:val="both"/>
              <w:rPr>
                <w:rFonts w:ascii="Cambria" w:hAnsi="Cambria"/>
                <w:sz w:val="24"/>
                <w:szCs w:val="24"/>
              </w:rPr>
            </w:pPr>
            <w:r w:rsidRPr="000B7BB3">
              <w:rPr>
                <w:rFonts w:ascii="Cambria" w:hAnsi="Cambria"/>
                <w:sz w:val="24"/>
                <w:szCs w:val="24"/>
              </w:rPr>
              <w:t>Tourism planning and development</w:t>
            </w:r>
          </w:p>
          <w:p w14:paraId="4A0EE776" w14:textId="30C4DC88" w:rsidR="0028472E" w:rsidRPr="000B7BB3" w:rsidRDefault="0028472E" w:rsidP="00901BD8">
            <w:pPr>
              <w:pStyle w:val="ListParagraph"/>
              <w:numPr>
                <w:ilvl w:val="0"/>
                <w:numId w:val="24"/>
              </w:numPr>
              <w:ind w:left="599" w:hanging="567"/>
              <w:jc w:val="both"/>
              <w:rPr>
                <w:rFonts w:ascii="Cambria" w:hAnsi="Cambria"/>
                <w:sz w:val="24"/>
                <w:szCs w:val="24"/>
              </w:rPr>
            </w:pPr>
            <w:r w:rsidRPr="000B7BB3">
              <w:rPr>
                <w:rFonts w:ascii="Cambria" w:hAnsi="Cambria"/>
                <w:sz w:val="24"/>
                <w:szCs w:val="24"/>
              </w:rPr>
              <w:t>Entrepreneurship in Tourism and Hospitality</w:t>
            </w:r>
          </w:p>
          <w:p w14:paraId="3F7AD624" w14:textId="55CCE6F3" w:rsidR="0028472E" w:rsidRPr="000B7BB3" w:rsidRDefault="0028472E" w:rsidP="00901BD8">
            <w:pPr>
              <w:pStyle w:val="ListParagraph"/>
              <w:numPr>
                <w:ilvl w:val="0"/>
                <w:numId w:val="24"/>
              </w:numPr>
              <w:ind w:left="599" w:hanging="567"/>
              <w:jc w:val="both"/>
              <w:rPr>
                <w:rFonts w:ascii="Cambria" w:hAnsi="Cambria"/>
                <w:sz w:val="24"/>
                <w:szCs w:val="24"/>
              </w:rPr>
            </w:pPr>
            <w:r w:rsidRPr="000B7BB3">
              <w:rPr>
                <w:rFonts w:ascii="Cambria" w:hAnsi="Cambria"/>
                <w:sz w:val="24"/>
                <w:szCs w:val="24"/>
              </w:rPr>
              <w:t>Gastronomic Tourism</w:t>
            </w:r>
          </w:p>
          <w:p w14:paraId="498116A3" w14:textId="0BB827AC" w:rsidR="0028472E" w:rsidRPr="000B7BB3" w:rsidRDefault="0028472E" w:rsidP="00901BD8">
            <w:pPr>
              <w:pStyle w:val="ListParagraph"/>
              <w:numPr>
                <w:ilvl w:val="0"/>
                <w:numId w:val="24"/>
              </w:numPr>
              <w:ind w:left="599" w:hanging="567"/>
              <w:jc w:val="both"/>
              <w:rPr>
                <w:rFonts w:ascii="Cambria" w:hAnsi="Cambria"/>
                <w:sz w:val="24"/>
                <w:szCs w:val="24"/>
              </w:rPr>
            </w:pPr>
            <w:r w:rsidRPr="000B7BB3">
              <w:rPr>
                <w:rFonts w:ascii="Cambria" w:hAnsi="Cambria"/>
                <w:sz w:val="24"/>
                <w:szCs w:val="24"/>
              </w:rPr>
              <w:t>New types of Tourism (Dark/ Grief Tourism, Event Tourism, Film Tourism etc.)</w:t>
            </w:r>
          </w:p>
        </w:tc>
      </w:tr>
      <w:tr w:rsidR="0028472E" w14:paraId="14613E46" w14:textId="77777777" w:rsidTr="00B97D42">
        <w:tc>
          <w:tcPr>
            <w:tcW w:w="569" w:type="dxa"/>
            <w:vMerge/>
          </w:tcPr>
          <w:p w14:paraId="314F63C4" w14:textId="77777777" w:rsidR="0028472E" w:rsidRPr="00B7409E" w:rsidRDefault="0028472E" w:rsidP="00901BD8">
            <w:pPr>
              <w:rPr>
                <w:rFonts w:ascii="Cambria" w:hAnsi="Cambria"/>
                <w:b/>
                <w:bCs/>
                <w:sz w:val="24"/>
                <w:szCs w:val="24"/>
              </w:rPr>
            </w:pPr>
          </w:p>
        </w:tc>
        <w:tc>
          <w:tcPr>
            <w:tcW w:w="1831" w:type="dxa"/>
            <w:vMerge/>
          </w:tcPr>
          <w:p w14:paraId="4DB32806" w14:textId="77777777" w:rsidR="0028472E" w:rsidRPr="00A32E04" w:rsidRDefault="0028472E" w:rsidP="00901BD8">
            <w:pPr>
              <w:rPr>
                <w:rFonts w:ascii="Cambria" w:hAnsi="Cambria"/>
                <w:b/>
                <w:bCs/>
                <w:sz w:val="24"/>
                <w:szCs w:val="24"/>
              </w:rPr>
            </w:pPr>
          </w:p>
        </w:tc>
        <w:tc>
          <w:tcPr>
            <w:tcW w:w="3686" w:type="dxa"/>
            <w:vMerge/>
          </w:tcPr>
          <w:p w14:paraId="6CD8BE83" w14:textId="77777777" w:rsidR="0028472E" w:rsidRDefault="0028472E" w:rsidP="00901BD8">
            <w:pPr>
              <w:jc w:val="both"/>
              <w:rPr>
                <w:rFonts w:ascii="Cambria" w:hAnsi="Cambria"/>
                <w:sz w:val="24"/>
                <w:szCs w:val="24"/>
              </w:rPr>
            </w:pPr>
          </w:p>
        </w:tc>
        <w:tc>
          <w:tcPr>
            <w:tcW w:w="2838" w:type="dxa"/>
          </w:tcPr>
          <w:p w14:paraId="6D135581" w14:textId="2C38474A" w:rsidR="0028472E" w:rsidRDefault="0028472E" w:rsidP="00901BD8">
            <w:pPr>
              <w:rPr>
                <w:rFonts w:ascii="Cambria" w:hAnsi="Cambria"/>
                <w:sz w:val="24"/>
                <w:szCs w:val="24"/>
              </w:rPr>
            </w:pPr>
            <w:r w:rsidRPr="00973A33">
              <w:rPr>
                <w:rFonts w:ascii="Cambria" w:hAnsi="Cambria"/>
                <w:sz w:val="24"/>
                <w:szCs w:val="24"/>
              </w:rPr>
              <w:t>Legal Aspects of Commerce and Trade</w:t>
            </w:r>
          </w:p>
        </w:tc>
        <w:tc>
          <w:tcPr>
            <w:tcW w:w="5626" w:type="dxa"/>
          </w:tcPr>
          <w:p w14:paraId="19E673B4" w14:textId="5CAE8CC4" w:rsidR="0028472E" w:rsidRPr="000B7BB3" w:rsidRDefault="0028472E" w:rsidP="00901BD8">
            <w:pPr>
              <w:pStyle w:val="ListParagraph"/>
              <w:numPr>
                <w:ilvl w:val="0"/>
                <w:numId w:val="25"/>
              </w:numPr>
              <w:ind w:left="599" w:hanging="567"/>
              <w:jc w:val="both"/>
              <w:rPr>
                <w:rFonts w:ascii="Cambria" w:hAnsi="Cambria"/>
                <w:sz w:val="24"/>
                <w:szCs w:val="24"/>
              </w:rPr>
            </w:pPr>
            <w:r w:rsidRPr="000B7BB3">
              <w:rPr>
                <w:rFonts w:ascii="Cambria" w:hAnsi="Cambria"/>
                <w:sz w:val="24"/>
                <w:szCs w:val="24"/>
              </w:rPr>
              <w:t>Law and Economics</w:t>
            </w:r>
          </w:p>
          <w:p w14:paraId="244142F1" w14:textId="3FA57DA1" w:rsidR="0028472E" w:rsidRPr="000B7BB3" w:rsidRDefault="0028472E" w:rsidP="00901BD8">
            <w:pPr>
              <w:pStyle w:val="ListParagraph"/>
              <w:numPr>
                <w:ilvl w:val="0"/>
                <w:numId w:val="25"/>
              </w:numPr>
              <w:ind w:left="599" w:hanging="567"/>
              <w:jc w:val="both"/>
              <w:rPr>
                <w:rFonts w:ascii="Cambria" w:hAnsi="Cambria"/>
                <w:sz w:val="24"/>
                <w:szCs w:val="24"/>
              </w:rPr>
            </w:pPr>
            <w:r w:rsidRPr="000B7BB3">
              <w:rPr>
                <w:rFonts w:ascii="Cambria" w:hAnsi="Cambria"/>
                <w:sz w:val="24"/>
                <w:szCs w:val="24"/>
              </w:rPr>
              <w:t xml:space="preserve">Data Protection and Consumer Law </w:t>
            </w:r>
          </w:p>
          <w:p w14:paraId="1E33D84E" w14:textId="4AABE60E" w:rsidR="0028472E" w:rsidRPr="000B7BB3" w:rsidRDefault="0028472E" w:rsidP="00901BD8">
            <w:pPr>
              <w:pStyle w:val="ListParagraph"/>
              <w:numPr>
                <w:ilvl w:val="0"/>
                <w:numId w:val="25"/>
              </w:numPr>
              <w:ind w:left="599" w:hanging="567"/>
              <w:jc w:val="both"/>
              <w:rPr>
                <w:rFonts w:ascii="Cambria" w:hAnsi="Cambria"/>
                <w:sz w:val="24"/>
                <w:szCs w:val="24"/>
              </w:rPr>
            </w:pPr>
            <w:r w:rsidRPr="000B7BB3">
              <w:rPr>
                <w:rFonts w:ascii="Cambria" w:hAnsi="Cambria"/>
                <w:sz w:val="24"/>
                <w:szCs w:val="24"/>
              </w:rPr>
              <w:t>Intellectual Property Law</w:t>
            </w:r>
          </w:p>
          <w:p w14:paraId="365C9271" w14:textId="23D5E503" w:rsidR="0028472E" w:rsidRPr="000B7BB3" w:rsidRDefault="0028472E" w:rsidP="00901BD8">
            <w:pPr>
              <w:pStyle w:val="ListParagraph"/>
              <w:numPr>
                <w:ilvl w:val="0"/>
                <w:numId w:val="25"/>
              </w:numPr>
              <w:ind w:left="599" w:hanging="567"/>
              <w:jc w:val="both"/>
              <w:rPr>
                <w:rFonts w:ascii="Cambria" w:hAnsi="Cambria"/>
                <w:sz w:val="24"/>
                <w:szCs w:val="24"/>
              </w:rPr>
            </w:pPr>
            <w:r w:rsidRPr="000B7BB3">
              <w:rPr>
                <w:rFonts w:ascii="Cambria" w:hAnsi="Cambria"/>
                <w:sz w:val="24"/>
                <w:szCs w:val="24"/>
              </w:rPr>
              <w:t>Corporate Law</w:t>
            </w:r>
          </w:p>
          <w:p w14:paraId="55FDFCEE" w14:textId="35802D47" w:rsidR="0028472E" w:rsidRPr="000B7BB3" w:rsidRDefault="0028472E" w:rsidP="00901BD8">
            <w:pPr>
              <w:pStyle w:val="ListParagraph"/>
              <w:numPr>
                <w:ilvl w:val="0"/>
                <w:numId w:val="25"/>
              </w:numPr>
              <w:ind w:left="599" w:hanging="567"/>
              <w:jc w:val="both"/>
              <w:rPr>
                <w:rFonts w:ascii="Cambria" w:hAnsi="Cambria"/>
                <w:sz w:val="24"/>
                <w:szCs w:val="24"/>
              </w:rPr>
            </w:pPr>
            <w:r w:rsidRPr="000B7BB3">
              <w:rPr>
                <w:rFonts w:ascii="Cambria" w:hAnsi="Cambria"/>
                <w:sz w:val="24"/>
                <w:szCs w:val="24"/>
              </w:rPr>
              <w:t>Gender Inequalities and related economic implications</w:t>
            </w:r>
          </w:p>
          <w:p w14:paraId="3B00A90F" w14:textId="38E098F5" w:rsidR="0028472E" w:rsidRPr="000B7BB3" w:rsidRDefault="0028472E" w:rsidP="00901BD8">
            <w:pPr>
              <w:pStyle w:val="ListParagraph"/>
              <w:numPr>
                <w:ilvl w:val="0"/>
                <w:numId w:val="25"/>
              </w:numPr>
              <w:ind w:left="599" w:hanging="567"/>
              <w:jc w:val="both"/>
              <w:rPr>
                <w:rFonts w:ascii="Cambria" w:hAnsi="Cambria"/>
                <w:sz w:val="24"/>
                <w:szCs w:val="24"/>
              </w:rPr>
            </w:pPr>
            <w:r w:rsidRPr="000B7BB3">
              <w:rPr>
                <w:rFonts w:ascii="Cambria" w:hAnsi="Cambria"/>
                <w:sz w:val="24"/>
                <w:szCs w:val="24"/>
              </w:rPr>
              <w:t>Technology, Data, Artificial Intelligence related laws</w:t>
            </w:r>
          </w:p>
          <w:p w14:paraId="2E0E6BF1" w14:textId="02B019F6" w:rsidR="0028472E" w:rsidRPr="000B7BB3" w:rsidRDefault="0028472E" w:rsidP="00901BD8">
            <w:pPr>
              <w:pStyle w:val="ListParagraph"/>
              <w:numPr>
                <w:ilvl w:val="0"/>
                <w:numId w:val="25"/>
              </w:numPr>
              <w:ind w:left="599" w:hanging="567"/>
              <w:jc w:val="both"/>
              <w:rPr>
                <w:rFonts w:ascii="Cambria" w:hAnsi="Cambria"/>
                <w:sz w:val="24"/>
                <w:szCs w:val="24"/>
              </w:rPr>
            </w:pPr>
            <w:r w:rsidRPr="000B7BB3">
              <w:rPr>
                <w:rFonts w:ascii="Cambria" w:hAnsi="Cambria"/>
                <w:sz w:val="24"/>
                <w:szCs w:val="24"/>
              </w:rPr>
              <w:t>Regulatory Governance and its tools</w:t>
            </w:r>
          </w:p>
          <w:p w14:paraId="19C42236" w14:textId="094A7008" w:rsidR="0028472E" w:rsidRPr="000B7BB3" w:rsidRDefault="0028472E" w:rsidP="00901BD8">
            <w:pPr>
              <w:pStyle w:val="ListParagraph"/>
              <w:numPr>
                <w:ilvl w:val="0"/>
                <w:numId w:val="25"/>
              </w:numPr>
              <w:ind w:left="599" w:hanging="567"/>
              <w:jc w:val="both"/>
              <w:rPr>
                <w:rFonts w:ascii="Cambria" w:hAnsi="Cambria"/>
                <w:sz w:val="24"/>
                <w:szCs w:val="24"/>
              </w:rPr>
            </w:pPr>
            <w:r w:rsidRPr="000B7BB3">
              <w:rPr>
                <w:rFonts w:ascii="Cambria" w:hAnsi="Cambria"/>
                <w:sz w:val="24"/>
                <w:szCs w:val="24"/>
              </w:rPr>
              <w:lastRenderedPageBreak/>
              <w:t>Legal aspects related to contract, property and competition</w:t>
            </w:r>
          </w:p>
        </w:tc>
      </w:tr>
    </w:tbl>
    <w:p w14:paraId="5B825923" w14:textId="77777777" w:rsidR="00A86213" w:rsidRDefault="00A86213">
      <w:pPr>
        <w:rPr>
          <w:rFonts w:ascii="Cambria" w:hAnsi="Cambria"/>
          <w:sz w:val="24"/>
          <w:szCs w:val="24"/>
        </w:rPr>
      </w:pPr>
    </w:p>
    <w:p w14:paraId="18112668" w14:textId="77777777" w:rsidR="00B70B29" w:rsidRDefault="00B70B29">
      <w:pPr>
        <w:rPr>
          <w:rFonts w:ascii="Cambria" w:hAnsi="Cambria"/>
          <w:sz w:val="24"/>
          <w:szCs w:val="24"/>
        </w:rPr>
      </w:pPr>
    </w:p>
    <w:p w14:paraId="7B637B74" w14:textId="77777777" w:rsidR="00D72FE9" w:rsidRDefault="00D72FE9">
      <w:pPr>
        <w:rPr>
          <w:rFonts w:ascii="Cambria" w:hAnsi="Cambria"/>
          <w:sz w:val="24"/>
          <w:szCs w:val="24"/>
        </w:rPr>
      </w:pPr>
    </w:p>
    <w:p w14:paraId="0C2A964B" w14:textId="77777777" w:rsidR="00D72FE9" w:rsidRDefault="00D72FE9">
      <w:pPr>
        <w:rPr>
          <w:rFonts w:ascii="Cambria" w:hAnsi="Cambria"/>
          <w:sz w:val="24"/>
          <w:szCs w:val="24"/>
        </w:rPr>
      </w:pPr>
    </w:p>
    <w:p w14:paraId="0F50954F" w14:textId="3315A379" w:rsidR="00B70B29" w:rsidRPr="00613B81" w:rsidDel="00FE44D6" w:rsidRDefault="00B70B29">
      <w:pPr>
        <w:jc w:val="center"/>
        <w:rPr>
          <w:del w:id="11" w:author="gcet" w:date="2024-03-14T15:27:00Z"/>
          <w:rFonts w:ascii="Cambria" w:hAnsi="Cambria"/>
          <w:b/>
          <w:bCs/>
          <w:sz w:val="36"/>
          <w:szCs w:val="36"/>
        </w:rPr>
      </w:pPr>
      <w:del w:id="12" w:author="gcet" w:date="2024-03-14T15:27:00Z">
        <w:r w:rsidRPr="00613B81" w:rsidDel="00FE44D6">
          <w:rPr>
            <w:rFonts w:ascii="Cambria" w:hAnsi="Cambria"/>
            <w:b/>
            <w:bCs/>
            <w:sz w:val="36"/>
            <w:szCs w:val="36"/>
          </w:rPr>
          <w:delText>The Advisory Committee</w:delText>
        </w:r>
      </w:del>
    </w:p>
    <w:tbl>
      <w:tblPr>
        <w:tblStyle w:val="TableGrid"/>
        <w:tblW w:w="0" w:type="auto"/>
        <w:tblLook w:val="04A0" w:firstRow="1" w:lastRow="0" w:firstColumn="1" w:lastColumn="0" w:noHBand="0" w:noVBand="1"/>
      </w:tblPr>
      <w:tblGrid>
        <w:gridCol w:w="569"/>
        <w:gridCol w:w="2126"/>
        <w:gridCol w:w="5950"/>
        <w:gridCol w:w="5915"/>
      </w:tblGrid>
      <w:tr w:rsidR="00B70B29" w:rsidDel="00FE44D6" w14:paraId="0345626E" w14:textId="13EAB3BD" w:rsidTr="00613B81">
        <w:trPr>
          <w:del w:id="13" w:author="gcet" w:date="2024-03-14T15:27:00Z"/>
        </w:trPr>
        <w:tc>
          <w:tcPr>
            <w:tcW w:w="569" w:type="dxa"/>
          </w:tcPr>
          <w:p w14:paraId="73D9236F" w14:textId="3DD7F240" w:rsidR="00B70B29" w:rsidRPr="00613B81" w:rsidDel="00FE44D6" w:rsidRDefault="00B70B29">
            <w:pPr>
              <w:jc w:val="center"/>
              <w:rPr>
                <w:del w:id="14" w:author="gcet" w:date="2024-03-14T15:27:00Z"/>
                <w:rFonts w:ascii="Cambria" w:hAnsi="Cambria"/>
                <w:b/>
                <w:bCs/>
                <w:sz w:val="24"/>
                <w:szCs w:val="24"/>
              </w:rPr>
              <w:pPrChange w:id="15" w:author="gcet" w:date="2024-03-14T15:27:00Z">
                <w:pPr/>
              </w:pPrChange>
            </w:pPr>
            <w:del w:id="16" w:author="gcet" w:date="2024-03-14T15:27:00Z">
              <w:r w:rsidRPr="00613B81" w:rsidDel="00FE44D6">
                <w:rPr>
                  <w:rFonts w:ascii="Cambria" w:hAnsi="Cambria"/>
                  <w:b/>
                  <w:bCs/>
                  <w:sz w:val="24"/>
                  <w:szCs w:val="24"/>
                </w:rPr>
                <w:delText>Sr. No.</w:delText>
              </w:r>
            </w:del>
          </w:p>
        </w:tc>
        <w:tc>
          <w:tcPr>
            <w:tcW w:w="2126" w:type="dxa"/>
          </w:tcPr>
          <w:p w14:paraId="6C31419F" w14:textId="52D24067" w:rsidR="00B70B29" w:rsidRPr="00613B81" w:rsidDel="00FE44D6" w:rsidRDefault="00B70B29">
            <w:pPr>
              <w:jc w:val="center"/>
              <w:rPr>
                <w:del w:id="17" w:author="gcet" w:date="2024-03-14T15:27:00Z"/>
                <w:rFonts w:ascii="Cambria" w:hAnsi="Cambria"/>
                <w:b/>
                <w:bCs/>
                <w:sz w:val="24"/>
                <w:szCs w:val="24"/>
              </w:rPr>
              <w:pPrChange w:id="18" w:author="gcet" w:date="2024-03-14T15:27:00Z">
                <w:pPr/>
              </w:pPrChange>
            </w:pPr>
            <w:del w:id="19" w:author="gcet" w:date="2024-03-14T15:27:00Z">
              <w:r w:rsidRPr="00613B81" w:rsidDel="00FE44D6">
                <w:rPr>
                  <w:rFonts w:ascii="Cambria" w:hAnsi="Cambria"/>
                  <w:b/>
                  <w:bCs/>
                  <w:sz w:val="24"/>
                  <w:szCs w:val="24"/>
                </w:rPr>
                <w:delText>Track</w:delText>
              </w:r>
            </w:del>
          </w:p>
        </w:tc>
        <w:tc>
          <w:tcPr>
            <w:tcW w:w="5950" w:type="dxa"/>
          </w:tcPr>
          <w:p w14:paraId="38AF6AF8" w14:textId="2A841840" w:rsidR="00B70B29" w:rsidRPr="00613B81" w:rsidDel="00FE44D6" w:rsidRDefault="00B70B29">
            <w:pPr>
              <w:jc w:val="center"/>
              <w:rPr>
                <w:del w:id="20" w:author="gcet" w:date="2024-03-14T15:27:00Z"/>
                <w:rFonts w:ascii="Cambria" w:hAnsi="Cambria"/>
                <w:b/>
                <w:bCs/>
                <w:sz w:val="24"/>
                <w:szCs w:val="24"/>
              </w:rPr>
              <w:pPrChange w:id="21" w:author="gcet" w:date="2024-03-14T15:27:00Z">
                <w:pPr>
                  <w:jc w:val="both"/>
                </w:pPr>
              </w:pPrChange>
            </w:pPr>
            <w:del w:id="22" w:author="gcet" w:date="2024-03-14T15:27:00Z">
              <w:r w:rsidRPr="00613B81" w:rsidDel="00FE44D6">
                <w:rPr>
                  <w:rFonts w:ascii="Cambria" w:hAnsi="Cambria"/>
                  <w:b/>
                  <w:bCs/>
                  <w:sz w:val="24"/>
                  <w:szCs w:val="24"/>
                </w:rPr>
                <w:delText>International Advisory Members</w:delText>
              </w:r>
            </w:del>
          </w:p>
        </w:tc>
        <w:tc>
          <w:tcPr>
            <w:tcW w:w="5915" w:type="dxa"/>
          </w:tcPr>
          <w:p w14:paraId="3CA78FD3" w14:textId="130DCFD4" w:rsidR="00B70B29" w:rsidRPr="00613B81" w:rsidDel="00FE44D6" w:rsidRDefault="00B70B29">
            <w:pPr>
              <w:jc w:val="center"/>
              <w:rPr>
                <w:del w:id="23" w:author="gcet" w:date="2024-03-14T15:27:00Z"/>
                <w:rFonts w:ascii="Cambria" w:hAnsi="Cambria"/>
                <w:b/>
                <w:bCs/>
                <w:sz w:val="24"/>
                <w:szCs w:val="24"/>
              </w:rPr>
              <w:pPrChange w:id="24" w:author="gcet" w:date="2024-03-14T15:27:00Z">
                <w:pPr>
                  <w:jc w:val="both"/>
                </w:pPr>
              </w:pPrChange>
            </w:pPr>
            <w:del w:id="25" w:author="gcet" w:date="2024-03-14T15:27:00Z">
              <w:r w:rsidRPr="00613B81" w:rsidDel="00FE44D6">
                <w:rPr>
                  <w:rFonts w:ascii="Cambria" w:hAnsi="Cambria"/>
                  <w:b/>
                  <w:bCs/>
                  <w:sz w:val="24"/>
                  <w:szCs w:val="24"/>
                </w:rPr>
                <w:delText>National Advisory Members</w:delText>
              </w:r>
            </w:del>
          </w:p>
        </w:tc>
      </w:tr>
      <w:tr w:rsidR="003A49D4" w:rsidDel="00FE44D6" w14:paraId="73505D68" w14:textId="43C564EC" w:rsidTr="00613B81">
        <w:trPr>
          <w:del w:id="26" w:author="gcet" w:date="2024-03-14T15:27:00Z"/>
        </w:trPr>
        <w:tc>
          <w:tcPr>
            <w:tcW w:w="569" w:type="dxa"/>
          </w:tcPr>
          <w:p w14:paraId="17DDC219" w14:textId="04F4B8C8" w:rsidR="003A49D4" w:rsidRPr="00613B81" w:rsidDel="00FE44D6" w:rsidRDefault="003A49D4">
            <w:pPr>
              <w:jc w:val="center"/>
              <w:rPr>
                <w:del w:id="27" w:author="gcet" w:date="2024-03-14T15:27:00Z"/>
                <w:rFonts w:ascii="Cambria" w:hAnsi="Cambria"/>
                <w:b/>
                <w:bCs/>
                <w:sz w:val="24"/>
                <w:szCs w:val="24"/>
              </w:rPr>
              <w:pPrChange w:id="28" w:author="gcet" w:date="2024-03-14T15:27:00Z">
                <w:pPr/>
              </w:pPrChange>
            </w:pPr>
            <w:del w:id="29" w:author="gcet" w:date="2024-03-14T15:27:00Z">
              <w:r w:rsidRPr="00613B81" w:rsidDel="00FE44D6">
                <w:rPr>
                  <w:rFonts w:ascii="Cambria" w:hAnsi="Cambria"/>
                  <w:b/>
                  <w:bCs/>
                  <w:sz w:val="24"/>
                  <w:szCs w:val="24"/>
                </w:rPr>
                <w:delText>1</w:delText>
              </w:r>
            </w:del>
          </w:p>
        </w:tc>
        <w:tc>
          <w:tcPr>
            <w:tcW w:w="2126" w:type="dxa"/>
          </w:tcPr>
          <w:p w14:paraId="316BEC09" w14:textId="25C68D28" w:rsidR="003A49D4" w:rsidRPr="00613B81" w:rsidDel="00FE44D6" w:rsidRDefault="003A49D4">
            <w:pPr>
              <w:jc w:val="center"/>
              <w:rPr>
                <w:del w:id="30" w:author="gcet" w:date="2024-03-14T15:27:00Z"/>
                <w:rFonts w:ascii="Cambria" w:hAnsi="Cambria"/>
                <w:b/>
                <w:bCs/>
                <w:sz w:val="24"/>
                <w:szCs w:val="24"/>
              </w:rPr>
              <w:pPrChange w:id="31" w:author="gcet" w:date="2024-03-14T15:27:00Z">
                <w:pPr/>
              </w:pPrChange>
            </w:pPr>
            <w:del w:id="32" w:author="gcet" w:date="2024-03-14T15:27:00Z">
              <w:r w:rsidRPr="00613B81" w:rsidDel="00FE44D6">
                <w:rPr>
                  <w:rFonts w:ascii="Cambria" w:hAnsi="Cambria"/>
                  <w:b/>
                  <w:bCs/>
                  <w:sz w:val="24"/>
                  <w:szCs w:val="24"/>
                </w:rPr>
                <w:delText>Engineering and Technology</w:delText>
              </w:r>
            </w:del>
          </w:p>
        </w:tc>
        <w:tc>
          <w:tcPr>
            <w:tcW w:w="5950" w:type="dxa"/>
          </w:tcPr>
          <w:p w14:paraId="144AF388" w14:textId="1FC71524" w:rsidR="003A49D4" w:rsidDel="00FE44D6" w:rsidRDefault="003A49D4">
            <w:pPr>
              <w:jc w:val="center"/>
              <w:rPr>
                <w:del w:id="33" w:author="gcet" w:date="2024-03-14T15:27:00Z"/>
                <w:rFonts w:ascii="Cambria" w:hAnsi="Cambria"/>
                <w:sz w:val="24"/>
                <w:szCs w:val="24"/>
              </w:rPr>
              <w:pPrChange w:id="34" w:author="gcet" w:date="2024-03-14T15:27:00Z">
                <w:pPr>
                  <w:jc w:val="both"/>
                </w:pPr>
              </w:pPrChange>
            </w:pPr>
            <w:del w:id="35" w:author="gcet" w:date="2024-03-14T15:27:00Z">
              <w:r w:rsidRPr="00B70B29" w:rsidDel="00FE44D6">
                <w:rPr>
                  <w:rFonts w:ascii="Cambria" w:hAnsi="Cambria"/>
                  <w:sz w:val="24"/>
                  <w:szCs w:val="24"/>
                </w:rPr>
                <w:delText>Dr Alok Kumar</w:delText>
              </w:r>
              <w:r w:rsidDel="00FE44D6">
                <w:rPr>
                  <w:rFonts w:ascii="Cambria" w:hAnsi="Cambria"/>
                  <w:sz w:val="24"/>
                  <w:szCs w:val="24"/>
                </w:rPr>
                <w:delText xml:space="preserve">, </w:delText>
              </w:r>
              <w:r w:rsidRPr="00B70B29" w:rsidDel="00FE44D6">
                <w:rPr>
                  <w:rFonts w:ascii="Cambria" w:hAnsi="Cambria"/>
                  <w:sz w:val="24"/>
                  <w:szCs w:val="24"/>
                </w:rPr>
                <w:delText>Antenna System Engineer</w:delText>
              </w:r>
              <w:r w:rsidDel="00FE44D6">
                <w:rPr>
                  <w:rFonts w:ascii="Cambria" w:hAnsi="Cambria"/>
                  <w:sz w:val="24"/>
                  <w:szCs w:val="24"/>
                </w:rPr>
                <w:delText xml:space="preserve">, </w:delText>
              </w:r>
              <w:r w:rsidRPr="00B70B29" w:rsidDel="00FE44D6">
                <w:rPr>
                  <w:rFonts w:ascii="Cambria" w:hAnsi="Cambria"/>
                  <w:sz w:val="24"/>
                  <w:szCs w:val="24"/>
                </w:rPr>
                <w:delText>Ericsson</w:delText>
              </w:r>
              <w:r w:rsidDel="00FE44D6">
                <w:rPr>
                  <w:rFonts w:ascii="Cambria" w:hAnsi="Cambria"/>
                  <w:sz w:val="24"/>
                  <w:szCs w:val="24"/>
                </w:rPr>
                <w:delText xml:space="preserve">, </w:delText>
              </w:r>
              <w:r w:rsidRPr="00B70B29" w:rsidDel="00FE44D6">
                <w:rPr>
                  <w:rFonts w:ascii="Cambria" w:hAnsi="Cambria"/>
                  <w:sz w:val="24"/>
                  <w:szCs w:val="24"/>
                </w:rPr>
                <w:delText>Ericsson-Rosenheim, Germany, Europe</w:delText>
              </w:r>
            </w:del>
          </w:p>
        </w:tc>
        <w:tc>
          <w:tcPr>
            <w:tcW w:w="5915" w:type="dxa"/>
          </w:tcPr>
          <w:p w14:paraId="1A6D6F37" w14:textId="4F427668" w:rsidR="003A49D4" w:rsidDel="00FE44D6" w:rsidRDefault="003A49D4">
            <w:pPr>
              <w:jc w:val="center"/>
              <w:rPr>
                <w:del w:id="36" w:author="gcet" w:date="2024-03-14T15:27:00Z"/>
                <w:rFonts w:ascii="Cambria" w:hAnsi="Cambria"/>
                <w:sz w:val="24"/>
                <w:szCs w:val="24"/>
              </w:rPr>
              <w:pPrChange w:id="37" w:author="gcet" w:date="2024-03-14T15:27:00Z">
                <w:pPr>
                  <w:jc w:val="both"/>
                </w:pPr>
              </w:pPrChange>
            </w:pPr>
            <w:del w:id="38" w:author="gcet" w:date="2024-03-14T15:27:00Z">
              <w:r w:rsidRPr="00B70B29" w:rsidDel="00FE44D6">
                <w:rPr>
                  <w:rFonts w:ascii="Cambria" w:hAnsi="Cambria"/>
                  <w:sz w:val="24"/>
                  <w:szCs w:val="24"/>
                </w:rPr>
                <w:delText>Prof. Chandramohan V. P.</w:delText>
              </w:r>
              <w:r w:rsidDel="00FE44D6">
                <w:rPr>
                  <w:rFonts w:ascii="Cambria" w:hAnsi="Cambria"/>
                  <w:sz w:val="24"/>
                  <w:szCs w:val="24"/>
                </w:rPr>
                <w:delText xml:space="preserve">, </w:delText>
              </w:r>
              <w:r w:rsidRPr="00B70B29" w:rsidDel="00FE44D6">
                <w:rPr>
                  <w:rFonts w:ascii="Cambria" w:hAnsi="Cambria"/>
                  <w:sz w:val="24"/>
                  <w:szCs w:val="24"/>
                </w:rPr>
                <w:delText>Professor, Department of Mechanical Engineering,</w:delText>
              </w:r>
              <w:r w:rsidDel="00FE44D6">
                <w:rPr>
                  <w:rFonts w:ascii="Cambria" w:hAnsi="Cambria"/>
                  <w:sz w:val="24"/>
                  <w:szCs w:val="24"/>
                </w:rPr>
                <w:delText xml:space="preserve"> </w:delText>
              </w:r>
              <w:r w:rsidRPr="00B70B29" w:rsidDel="00FE44D6">
                <w:rPr>
                  <w:rFonts w:ascii="Cambria" w:hAnsi="Cambria"/>
                  <w:sz w:val="24"/>
                  <w:szCs w:val="24"/>
                </w:rPr>
                <w:delText>National Institute of Technology, Warangal - 506004, Telangana, INDIA</w:delText>
              </w:r>
            </w:del>
          </w:p>
        </w:tc>
      </w:tr>
      <w:tr w:rsidR="003A49D4" w:rsidDel="00FE44D6" w14:paraId="6C11E334" w14:textId="179322BA" w:rsidTr="00613B81">
        <w:trPr>
          <w:del w:id="39" w:author="gcet" w:date="2024-03-14T15:27:00Z"/>
        </w:trPr>
        <w:tc>
          <w:tcPr>
            <w:tcW w:w="569" w:type="dxa"/>
          </w:tcPr>
          <w:p w14:paraId="6D1C431C" w14:textId="06BD9638" w:rsidR="003A49D4" w:rsidRPr="00613B81" w:rsidDel="00FE44D6" w:rsidRDefault="003A49D4">
            <w:pPr>
              <w:jc w:val="center"/>
              <w:rPr>
                <w:del w:id="40" w:author="gcet" w:date="2024-03-14T15:27:00Z"/>
                <w:rFonts w:ascii="Cambria" w:hAnsi="Cambria"/>
                <w:b/>
                <w:bCs/>
                <w:sz w:val="24"/>
                <w:szCs w:val="24"/>
              </w:rPr>
              <w:pPrChange w:id="41" w:author="gcet" w:date="2024-03-14T15:27:00Z">
                <w:pPr/>
              </w:pPrChange>
            </w:pPr>
          </w:p>
        </w:tc>
        <w:tc>
          <w:tcPr>
            <w:tcW w:w="2126" w:type="dxa"/>
          </w:tcPr>
          <w:p w14:paraId="70476B66" w14:textId="323885B6" w:rsidR="003A49D4" w:rsidRPr="00613B81" w:rsidDel="00FE44D6" w:rsidRDefault="003A49D4">
            <w:pPr>
              <w:jc w:val="center"/>
              <w:rPr>
                <w:del w:id="42" w:author="gcet" w:date="2024-03-14T15:27:00Z"/>
                <w:rFonts w:ascii="Cambria" w:hAnsi="Cambria"/>
                <w:b/>
                <w:bCs/>
                <w:sz w:val="24"/>
                <w:szCs w:val="24"/>
              </w:rPr>
              <w:pPrChange w:id="43" w:author="gcet" w:date="2024-03-14T15:27:00Z">
                <w:pPr/>
              </w:pPrChange>
            </w:pPr>
          </w:p>
        </w:tc>
        <w:tc>
          <w:tcPr>
            <w:tcW w:w="5950" w:type="dxa"/>
          </w:tcPr>
          <w:p w14:paraId="7EF02D59" w14:textId="3EA17201" w:rsidR="003A49D4" w:rsidDel="00FE44D6" w:rsidRDefault="00B44FDE">
            <w:pPr>
              <w:jc w:val="center"/>
              <w:rPr>
                <w:del w:id="44" w:author="gcet" w:date="2024-03-14T15:27:00Z"/>
                <w:rFonts w:ascii="Cambria" w:hAnsi="Cambria"/>
                <w:sz w:val="24"/>
                <w:szCs w:val="24"/>
              </w:rPr>
              <w:pPrChange w:id="45" w:author="gcet" w:date="2024-03-14T15:27:00Z">
                <w:pPr>
                  <w:jc w:val="both"/>
                </w:pPr>
              </w:pPrChange>
            </w:pPr>
            <w:del w:id="46" w:author="gcet" w:date="2024-03-14T15:27:00Z">
              <w:r w:rsidDel="00FE44D6">
                <w:rPr>
                  <w:rFonts w:ascii="Cambria" w:hAnsi="Cambria"/>
                  <w:sz w:val="24"/>
                  <w:szCs w:val="24"/>
                </w:rPr>
                <w:delText xml:space="preserve">Prof. </w:delText>
              </w:r>
              <w:r w:rsidR="003A49D4" w:rsidRPr="00B70B29" w:rsidDel="00FE44D6">
                <w:rPr>
                  <w:rFonts w:ascii="Cambria" w:hAnsi="Cambria"/>
                  <w:sz w:val="24"/>
                  <w:szCs w:val="24"/>
                </w:rPr>
                <w:delText>Sondipon Adhikari</w:delText>
              </w:r>
              <w:r w:rsidR="003A49D4" w:rsidDel="00FE44D6">
                <w:rPr>
                  <w:rFonts w:ascii="Cambria" w:hAnsi="Cambria"/>
                  <w:sz w:val="24"/>
                  <w:szCs w:val="24"/>
                </w:rPr>
                <w:delText xml:space="preserve">, </w:delText>
              </w:r>
              <w:r w:rsidR="003A49D4" w:rsidRPr="00B70B29" w:rsidDel="00FE44D6">
                <w:rPr>
                  <w:rFonts w:ascii="Cambria" w:hAnsi="Cambria"/>
                  <w:sz w:val="24"/>
                  <w:szCs w:val="24"/>
                </w:rPr>
                <w:delText>Professor of Engineering Mechanics</w:delText>
              </w:r>
              <w:r w:rsidR="003A49D4" w:rsidDel="00FE44D6">
                <w:rPr>
                  <w:rFonts w:ascii="Cambria" w:hAnsi="Cambria"/>
                  <w:sz w:val="24"/>
                  <w:szCs w:val="24"/>
                </w:rPr>
                <w:delText xml:space="preserve"> </w:delText>
              </w:r>
              <w:r w:rsidR="003A49D4" w:rsidRPr="00B70B29" w:rsidDel="00FE44D6">
                <w:rPr>
                  <w:rFonts w:ascii="Cambria" w:hAnsi="Cambria"/>
                  <w:sz w:val="24"/>
                  <w:szCs w:val="24"/>
                </w:rPr>
                <w:delText>The University of Glasgow, Scotland, UK</w:delText>
              </w:r>
            </w:del>
          </w:p>
        </w:tc>
        <w:tc>
          <w:tcPr>
            <w:tcW w:w="5915" w:type="dxa"/>
          </w:tcPr>
          <w:p w14:paraId="404AC2FC" w14:textId="1664A196" w:rsidR="003A49D4" w:rsidRPr="00B70B29" w:rsidDel="00FE44D6" w:rsidRDefault="003A49D4">
            <w:pPr>
              <w:jc w:val="center"/>
              <w:rPr>
                <w:del w:id="47" w:author="gcet" w:date="2024-03-14T15:27:00Z"/>
                <w:rFonts w:ascii="Cambria" w:hAnsi="Cambria"/>
                <w:sz w:val="24"/>
                <w:szCs w:val="24"/>
              </w:rPr>
              <w:pPrChange w:id="48" w:author="gcet" w:date="2024-03-14T15:27:00Z">
                <w:pPr>
                  <w:jc w:val="both"/>
                </w:pPr>
              </w:pPrChange>
            </w:pPr>
            <w:del w:id="49" w:author="gcet" w:date="2024-03-14T15:27:00Z">
              <w:r w:rsidRPr="00B70B29" w:rsidDel="00FE44D6">
                <w:rPr>
                  <w:rFonts w:ascii="Cambria" w:hAnsi="Cambria"/>
                  <w:sz w:val="24"/>
                  <w:szCs w:val="24"/>
                </w:rPr>
                <w:delText>Prof Sanjay Garg</w:delText>
              </w:r>
              <w:r w:rsidDel="00FE44D6">
                <w:rPr>
                  <w:rFonts w:ascii="Cambria" w:hAnsi="Cambria"/>
                  <w:sz w:val="24"/>
                  <w:szCs w:val="24"/>
                </w:rPr>
                <w:delText xml:space="preserve">, </w:delText>
              </w:r>
              <w:r w:rsidRPr="00B70B29" w:rsidDel="00FE44D6">
                <w:rPr>
                  <w:rFonts w:ascii="Cambria" w:hAnsi="Cambria"/>
                  <w:sz w:val="24"/>
                  <w:szCs w:val="24"/>
                </w:rPr>
                <w:delText>Dean (Innovation &amp; Research), HOD (CSE)</w:delText>
              </w:r>
              <w:r w:rsidRPr="00B70B29" w:rsidDel="00FE44D6">
                <w:rPr>
                  <w:rFonts w:ascii="Cambria" w:hAnsi="Cambria"/>
                  <w:sz w:val="24"/>
                  <w:szCs w:val="24"/>
                </w:rPr>
                <w:tab/>
                <w:delText xml:space="preserve">Dean (Innovation and Research), HOD (CSE), </w:delText>
              </w:r>
            </w:del>
          </w:p>
          <w:p w14:paraId="5F08B4ED" w14:textId="300DAC2E" w:rsidR="003A49D4" w:rsidDel="00FE44D6" w:rsidRDefault="003A49D4">
            <w:pPr>
              <w:jc w:val="center"/>
              <w:rPr>
                <w:del w:id="50" w:author="gcet" w:date="2024-03-14T15:27:00Z"/>
                <w:rFonts w:ascii="Cambria" w:hAnsi="Cambria"/>
                <w:sz w:val="24"/>
                <w:szCs w:val="24"/>
              </w:rPr>
              <w:pPrChange w:id="51" w:author="gcet" w:date="2024-03-14T15:27:00Z">
                <w:pPr>
                  <w:jc w:val="both"/>
                </w:pPr>
              </w:pPrChange>
            </w:pPr>
            <w:del w:id="52" w:author="gcet" w:date="2024-03-14T15:27:00Z">
              <w:r w:rsidRPr="00B70B29" w:rsidDel="00FE44D6">
                <w:rPr>
                  <w:rFonts w:ascii="Cambria" w:hAnsi="Cambria"/>
                  <w:sz w:val="24"/>
                  <w:szCs w:val="24"/>
                </w:rPr>
                <w:delText>Jaypee University of Engineering and Technology, Guna, MP</w:delText>
              </w:r>
            </w:del>
          </w:p>
        </w:tc>
      </w:tr>
      <w:tr w:rsidR="003A49D4" w:rsidDel="00FE44D6" w14:paraId="4D532ACC" w14:textId="1618F57A" w:rsidTr="00613B81">
        <w:trPr>
          <w:del w:id="53" w:author="gcet" w:date="2024-03-14T15:27:00Z"/>
        </w:trPr>
        <w:tc>
          <w:tcPr>
            <w:tcW w:w="569" w:type="dxa"/>
          </w:tcPr>
          <w:p w14:paraId="05462C71" w14:textId="02A7EE06" w:rsidR="003A49D4" w:rsidRPr="00613B81" w:rsidDel="00FE44D6" w:rsidRDefault="003A49D4">
            <w:pPr>
              <w:jc w:val="center"/>
              <w:rPr>
                <w:del w:id="54" w:author="gcet" w:date="2024-03-14T15:27:00Z"/>
                <w:rFonts w:ascii="Cambria" w:hAnsi="Cambria"/>
                <w:b/>
                <w:bCs/>
                <w:sz w:val="24"/>
                <w:szCs w:val="24"/>
              </w:rPr>
              <w:pPrChange w:id="55" w:author="gcet" w:date="2024-03-14T15:27:00Z">
                <w:pPr/>
              </w:pPrChange>
            </w:pPr>
          </w:p>
        </w:tc>
        <w:tc>
          <w:tcPr>
            <w:tcW w:w="2126" w:type="dxa"/>
          </w:tcPr>
          <w:p w14:paraId="7023A9EA" w14:textId="7F631559" w:rsidR="003A49D4" w:rsidRPr="00613B81" w:rsidDel="00FE44D6" w:rsidRDefault="003A49D4">
            <w:pPr>
              <w:jc w:val="center"/>
              <w:rPr>
                <w:del w:id="56" w:author="gcet" w:date="2024-03-14T15:27:00Z"/>
                <w:rFonts w:ascii="Cambria" w:hAnsi="Cambria"/>
                <w:b/>
                <w:bCs/>
                <w:sz w:val="24"/>
                <w:szCs w:val="24"/>
              </w:rPr>
              <w:pPrChange w:id="57" w:author="gcet" w:date="2024-03-14T15:27:00Z">
                <w:pPr/>
              </w:pPrChange>
            </w:pPr>
          </w:p>
        </w:tc>
        <w:tc>
          <w:tcPr>
            <w:tcW w:w="5950" w:type="dxa"/>
          </w:tcPr>
          <w:p w14:paraId="2BEFDEBB" w14:textId="4DED2EF4" w:rsidR="003A49D4" w:rsidRPr="00B70B29" w:rsidDel="00FE44D6" w:rsidRDefault="003A49D4">
            <w:pPr>
              <w:jc w:val="center"/>
              <w:rPr>
                <w:del w:id="58" w:author="gcet" w:date="2024-03-14T15:27:00Z"/>
                <w:rFonts w:ascii="Cambria" w:hAnsi="Cambria"/>
                <w:sz w:val="24"/>
                <w:szCs w:val="24"/>
              </w:rPr>
              <w:pPrChange w:id="59" w:author="gcet" w:date="2024-03-14T15:27:00Z">
                <w:pPr>
                  <w:jc w:val="both"/>
                </w:pPr>
              </w:pPrChange>
            </w:pPr>
            <w:del w:id="60" w:author="gcet" w:date="2024-03-14T15:27:00Z">
              <w:r w:rsidRPr="00B70B29" w:rsidDel="00FE44D6">
                <w:rPr>
                  <w:rFonts w:ascii="Cambria" w:hAnsi="Cambria"/>
                  <w:sz w:val="24"/>
                  <w:szCs w:val="24"/>
                </w:rPr>
                <w:delText>Dr. Vedang Chauhan</w:delText>
              </w:r>
              <w:r w:rsidRPr="00B70B29" w:rsidDel="00FE44D6">
                <w:rPr>
                  <w:rFonts w:ascii="Cambria" w:hAnsi="Cambria"/>
                  <w:sz w:val="24"/>
                  <w:szCs w:val="24"/>
                </w:rPr>
                <w:tab/>
                <w:delText>Associate Professor</w:delText>
              </w:r>
              <w:r w:rsidDel="00FE44D6">
                <w:rPr>
                  <w:rFonts w:ascii="Cambria" w:hAnsi="Cambria"/>
                  <w:sz w:val="24"/>
                  <w:szCs w:val="24"/>
                </w:rPr>
                <w:delText>,</w:delText>
              </w:r>
              <w:r w:rsidRPr="00B70B29" w:rsidDel="00FE44D6">
                <w:rPr>
                  <w:rFonts w:ascii="Cambria" w:hAnsi="Cambria"/>
                  <w:sz w:val="24"/>
                  <w:szCs w:val="24"/>
                </w:rPr>
                <w:tab/>
                <w:delText>Western New England University, USA</w:delText>
              </w:r>
            </w:del>
          </w:p>
          <w:p w14:paraId="233A5F0F" w14:textId="1F2F18EA" w:rsidR="003A49D4" w:rsidDel="00FE44D6" w:rsidRDefault="003A49D4">
            <w:pPr>
              <w:jc w:val="center"/>
              <w:rPr>
                <w:del w:id="61" w:author="gcet" w:date="2024-03-14T15:27:00Z"/>
                <w:rFonts w:ascii="Cambria" w:hAnsi="Cambria"/>
                <w:sz w:val="24"/>
                <w:szCs w:val="24"/>
              </w:rPr>
              <w:pPrChange w:id="62" w:author="gcet" w:date="2024-03-14T15:27:00Z">
                <w:pPr>
                  <w:jc w:val="both"/>
                </w:pPr>
              </w:pPrChange>
            </w:pPr>
          </w:p>
        </w:tc>
        <w:tc>
          <w:tcPr>
            <w:tcW w:w="5915" w:type="dxa"/>
          </w:tcPr>
          <w:p w14:paraId="67D0589F" w14:textId="3DCD157E" w:rsidR="003A49D4" w:rsidRPr="00B44FDE" w:rsidDel="00FE44D6" w:rsidRDefault="003A49D4">
            <w:pPr>
              <w:jc w:val="center"/>
              <w:rPr>
                <w:del w:id="63" w:author="gcet" w:date="2024-03-14T15:27:00Z"/>
                <w:rFonts w:ascii="Cambria" w:hAnsi="Cambria"/>
                <w:color w:val="FF0000"/>
                <w:sz w:val="24"/>
                <w:szCs w:val="24"/>
                <w:rPrChange w:id="64" w:author="Nareshkumar Gattupalli" w:date="2024-01-05T16:01:00Z">
                  <w:rPr>
                    <w:del w:id="65" w:author="gcet" w:date="2024-03-14T15:27:00Z"/>
                    <w:rFonts w:ascii="Cambria" w:hAnsi="Cambria"/>
                    <w:sz w:val="24"/>
                    <w:szCs w:val="24"/>
                  </w:rPr>
                </w:rPrChange>
              </w:rPr>
              <w:pPrChange w:id="66" w:author="gcet" w:date="2024-03-14T15:27:00Z">
                <w:pPr>
                  <w:jc w:val="both"/>
                </w:pPr>
              </w:pPrChange>
            </w:pPr>
            <w:del w:id="67" w:author="gcet" w:date="2024-03-14T15:27:00Z">
              <w:r w:rsidRPr="00B44FDE" w:rsidDel="00FE44D6">
                <w:rPr>
                  <w:rFonts w:ascii="Cambria" w:hAnsi="Cambria"/>
                  <w:color w:val="FF0000"/>
                  <w:sz w:val="24"/>
                  <w:szCs w:val="24"/>
                  <w:rPrChange w:id="68" w:author="Nareshkumar Gattupalli" w:date="2024-01-05T16:01:00Z">
                    <w:rPr>
                      <w:rFonts w:ascii="Cambria" w:hAnsi="Cambria"/>
                      <w:sz w:val="24"/>
                      <w:szCs w:val="24"/>
                    </w:rPr>
                  </w:rPrChange>
                </w:rPr>
                <w:delText xml:space="preserve">Dr Swathy Y, Associate Professor, Dept of ISE, Department of Information Science and Engineering, </w:delText>
              </w:r>
            </w:del>
          </w:p>
          <w:p w14:paraId="115D8F67" w14:textId="434A57D9" w:rsidR="003A49D4" w:rsidDel="00FE44D6" w:rsidRDefault="003A49D4">
            <w:pPr>
              <w:jc w:val="center"/>
              <w:rPr>
                <w:del w:id="69" w:author="gcet" w:date="2024-03-14T15:27:00Z"/>
                <w:rFonts w:ascii="Cambria" w:hAnsi="Cambria"/>
                <w:sz w:val="24"/>
                <w:szCs w:val="24"/>
              </w:rPr>
              <w:pPrChange w:id="70" w:author="gcet" w:date="2024-03-14T15:27:00Z">
                <w:pPr>
                  <w:jc w:val="both"/>
                </w:pPr>
              </w:pPrChange>
            </w:pPr>
            <w:del w:id="71" w:author="gcet" w:date="2024-03-14T15:27:00Z">
              <w:r w:rsidRPr="00B44FDE" w:rsidDel="00FE44D6">
                <w:rPr>
                  <w:rFonts w:ascii="Cambria" w:hAnsi="Cambria"/>
                  <w:color w:val="FF0000"/>
                  <w:sz w:val="24"/>
                  <w:szCs w:val="24"/>
                  <w:rPrChange w:id="72" w:author="Nareshkumar Gattupalli" w:date="2024-01-05T16:01:00Z">
                    <w:rPr>
                      <w:rFonts w:ascii="Cambria" w:hAnsi="Cambria"/>
                      <w:sz w:val="24"/>
                      <w:szCs w:val="24"/>
                    </w:rPr>
                  </w:rPrChange>
                </w:rPr>
                <w:delText>CMR Institute of Technology Bengaluru</w:delText>
              </w:r>
            </w:del>
          </w:p>
        </w:tc>
      </w:tr>
      <w:tr w:rsidR="003A49D4" w:rsidDel="00FE44D6" w14:paraId="657450E7" w14:textId="01DBBED3" w:rsidTr="00613B81">
        <w:trPr>
          <w:del w:id="73" w:author="gcet" w:date="2024-03-14T15:27:00Z"/>
        </w:trPr>
        <w:tc>
          <w:tcPr>
            <w:tcW w:w="569" w:type="dxa"/>
          </w:tcPr>
          <w:p w14:paraId="0A9DBFC9" w14:textId="568E1466" w:rsidR="003A49D4" w:rsidRPr="00613B81" w:rsidDel="00FE44D6" w:rsidRDefault="003A49D4">
            <w:pPr>
              <w:jc w:val="center"/>
              <w:rPr>
                <w:del w:id="74" w:author="gcet" w:date="2024-03-14T15:27:00Z"/>
                <w:rFonts w:ascii="Cambria" w:hAnsi="Cambria"/>
                <w:b/>
                <w:bCs/>
                <w:sz w:val="24"/>
                <w:szCs w:val="24"/>
              </w:rPr>
              <w:pPrChange w:id="75" w:author="gcet" w:date="2024-03-14T15:27:00Z">
                <w:pPr/>
              </w:pPrChange>
            </w:pPr>
          </w:p>
        </w:tc>
        <w:tc>
          <w:tcPr>
            <w:tcW w:w="2126" w:type="dxa"/>
          </w:tcPr>
          <w:p w14:paraId="60D3362B" w14:textId="23B1670C" w:rsidR="003A49D4" w:rsidRPr="00613B81" w:rsidDel="00FE44D6" w:rsidRDefault="003A49D4">
            <w:pPr>
              <w:jc w:val="center"/>
              <w:rPr>
                <w:del w:id="76" w:author="gcet" w:date="2024-03-14T15:27:00Z"/>
                <w:rFonts w:ascii="Cambria" w:hAnsi="Cambria"/>
                <w:b/>
                <w:bCs/>
                <w:sz w:val="24"/>
                <w:szCs w:val="24"/>
              </w:rPr>
              <w:pPrChange w:id="77" w:author="gcet" w:date="2024-03-14T15:27:00Z">
                <w:pPr/>
              </w:pPrChange>
            </w:pPr>
          </w:p>
        </w:tc>
        <w:tc>
          <w:tcPr>
            <w:tcW w:w="5950" w:type="dxa"/>
          </w:tcPr>
          <w:p w14:paraId="21D1F9A6" w14:textId="427C032F" w:rsidR="003A49D4" w:rsidDel="00FE44D6" w:rsidRDefault="003A49D4">
            <w:pPr>
              <w:jc w:val="center"/>
              <w:rPr>
                <w:del w:id="78" w:author="gcet" w:date="2024-03-14T15:27:00Z"/>
                <w:rFonts w:ascii="Cambria" w:hAnsi="Cambria"/>
                <w:sz w:val="24"/>
                <w:szCs w:val="24"/>
              </w:rPr>
              <w:pPrChange w:id="79" w:author="gcet" w:date="2024-03-14T15:27:00Z">
                <w:pPr>
                  <w:jc w:val="both"/>
                </w:pPr>
              </w:pPrChange>
            </w:pPr>
            <w:del w:id="80" w:author="gcet" w:date="2024-03-14T15:27:00Z">
              <w:r w:rsidRPr="00B70B29" w:rsidDel="00FE44D6">
                <w:rPr>
                  <w:rFonts w:ascii="Cambria" w:hAnsi="Cambria"/>
                  <w:sz w:val="24"/>
                  <w:szCs w:val="24"/>
                </w:rPr>
                <w:delText>Dr Mahammed Rafik Noor Mohammad Qureshi</w:delText>
              </w:r>
              <w:r w:rsidDel="00FE44D6">
                <w:rPr>
                  <w:rFonts w:ascii="Cambria" w:hAnsi="Cambria"/>
                  <w:sz w:val="24"/>
                  <w:szCs w:val="24"/>
                </w:rPr>
                <w:delText xml:space="preserve">, </w:delText>
              </w:r>
              <w:r w:rsidRPr="00B70B29" w:rsidDel="00FE44D6">
                <w:rPr>
                  <w:rFonts w:ascii="Cambria" w:hAnsi="Cambria"/>
                  <w:sz w:val="24"/>
                  <w:szCs w:val="24"/>
                </w:rPr>
                <w:delText>Professor</w:delText>
              </w:r>
              <w:r w:rsidDel="00FE44D6">
                <w:rPr>
                  <w:rFonts w:ascii="Cambria" w:hAnsi="Cambria"/>
                  <w:sz w:val="24"/>
                  <w:szCs w:val="24"/>
                </w:rPr>
                <w:delText xml:space="preserve">, </w:delText>
              </w:r>
              <w:r w:rsidRPr="00B70B29" w:rsidDel="00FE44D6">
                <w:rPr>
                  <w:rFonts w:ascii="Cambria" w:hAnsi="Cambria"/>
                  <w:sz w:val="24"/>
                  <w:szCs w:val="24"/>
                </w:rPr>
                <w:delText>KING KHALID UNIVERSITY, SAUDI ARABIA</w:delText>
              </w:r>
            </w:del>
          </w:p>
        </w:tc>
        <w:tc>
          <w:tcPr>
            <w:tcW w:w="5915" w:type="dxa"/>
          </w:tcPr>
          <w:p w14:paraId="0F63099C" w14:textId="648949A9" w:rsidR="003A49D4" w:rsidRPr="00B44FDE" w:rsidDel="00FE44D6" w:rsidRDefault="003A49D4">
            <w:pPr>
              <w:jc w:val="center"/>
              <w:rPr>
                <w:del w:id="81" w:author="gcet" w:date="2024-03-14T15:27:00Z"/>
                <w:rFonts w:ascii="Cambria" w:hAnsi="Cambria"/>
                <w:color w:val="FF0000"/>
                <w:sz w:val="24"/>
                <w:szCs w:val="24"/>
                <w:rPrChange w:id="82" w:author="Nareshkumar Gattupalli" w:date="2024-01-05T16:02:00Z">
                  <w:rPr>
                    <w:del w:id="83" w:author="gcet" w:date="2024-03-14T15:27:00Z"/>
                    <w:rFonts w:ascii="Cambria" w:hAnsi="Cambria"/>
                    <w:sz w:val="24"/>
                    <w:szCs w:val="24"/>
                  </w:rPr>
                </w:rPrChange>
              </w:rPr>
              <w:pPrChange w:id="84" w:author="gcet" w:date="2024-03-14T15:27:00Z">
                <w:pPr>
                  <w:jc w:val="both"/>
                </w:pPr>
              </w:pPrChange>
            </w:pPr>
            <w:del w:id="85" w:author="gcet" w:date="2024-03-14T15:27:00Z">
              <w:r w:rsidRPr="00B44FDE" w:rsidDel="00FE44D6">
                <w:rPr>
                  <w:rFonts w:ascii="Cambria" w:hAnsi="Cambria"/>
                  <w:color w:val="FF0000"/>
                  <w:sz w:val="24"/>
                  <w:szCs w:val="24"/>
                  <w:rPrChange w:id="86" w:author="Nareshkumar Gattupalli" w:date="2024-01-05T16:02:00Z">
                    <w:rPr>
                      <w:rFonts w:ascii="Cambria" w:hAnsi="Cambria"/>
                      <w:sz w:val="24"/>
                      <w:szCs w:val="24"/>
                    </w:rPr>
                  </w:rPrChange>
                </w:rPr>
                <w:delText>Dr. Sanjay Akbari, Associate Professor, College of Food Processing Technology and Bio-Energy, Anand, Agricultural University, Anand- 388110 (Gujarat)</w:delText>
              </w:r>
            </w:del>
          </w:p>
        </w:tc>
      </w:tr>
      <w:tr w:rsidR="003A49D4" w:rsidDel="00FE44D6" w14:paraId="5D6DA579" w14:textId="01D8F09B" w:rsidTr="00613B81">
        <w:trPr>
          <w:del w:id="87" w:author="gcet" w:date="2024-03-14T15:27:00Z"/>
        </w:trPr>
        <w:tc>
          <w:tcPr>
            <w:tcW w:w="569" w:type="dxa"/>
          </w:tcPr>
          <w:p w14:paraId="3A50A6B4" w14:textId="663463BD" w:rsidR="003A49D4" w:rsidRPr="00613B81" w:rsidDel="00FE44D6" w:rsidRDefault="003A49D4">
            <w:pPr>
              <w:jc w:val="center"/>
              <w:rPr>
                <w:del w:id="88" w:author="gcet" w:date="2024-03-14T15:27:00Z"/>
                <w:rFonts w:ascii="Cambria" w:hAnsi="Cambria"/>
                <w:b/>
                <w:bCs/>
                <w:sz w:val="24"/>
                <w:szCs w:val="24"/>
              </w:rPr>
              <w:pPrChange w:id="89" w:author="gcet" w:date="2024-03-14T15:27:00Z">
                <w:pPr/>
              </w:pPrChange>
            </w:pPr>
          </w:p>
        </w:tc>
        <w:tc>
          <w:tcPr>
            <w:tcW w:w="2126" w:type="dxa"/>
          </w:tcPr>
          <w:p w14:paraId="431819BD" w14:textId="02E3479F" w:rsidR="003A49D4" w:rsidRPr="00613B81" w:rsidDel="00FE44D6" w:rsidRDefault="003A49D4">
            <w:pPr>
              <w:jc w:val="center"/>
              <w:rPr>
                <w:del w:id="90" w:author="gcet" w:date="2024-03-14T15:27:00Z"/>
                <w:rFonts w:ascii="Cambria" w:hAnsi="Cambria"/>
                <w:b/>
                <w:bCs/>
                <w:sz w:val="24"/>
                <w:szCs w:val="24"/>
              </w:rPr>
              <w:pPrChange w:id="91" w:author="gcet" w:date="2024-03-14T15:27:00Z">
                <w:pPr/>
              </w:pPrChange>
            </w:pPr>
          </w:p>
        </w:tc>
        <w:tc>
          <w:tcPr>
            <w:tcW w:w="5950" w:type="dxa"/>
          </w:tcPr>
          <w:p w14:paraId="0EA0330B" w14:textId="643F4FD6" w:rsidR="003A49D4" w:rsidDel="00FE44D6" w:rsidRDefault="003A49D4">
            <w:pPr>
              <w:jc w:val="center"/>
              <w:rPr>
                <w:del w:id="92" w:author="gcet" w:date="2024-03-14T15:27:00Z"/>
                <w:rFonts w:ascii="Cambria" w:hAnsi="Cambria"/>
                <w:sz w:val="24"/>
                <w:szCs w:val="24"/>
              </w:rPr>
              <w:pPrChange w:id="93" w:author="gcet" w:date="2024-03-14T15:27:00Z">
                <w:pPr>
                  <w:jc w:val="both"/>
                </w:pPr>
              </w:pPrChange>
            </w:pPr>
          </w:p>
        </w:tc>
        <w:tc>
          <w:tcPr>
            <w:tcW w:w="5915" w:type="dxa"/>
          </w:tcPr>
          <w:p w14:paraId="32D2D622" w14:textId="0EF90246" w:rsidR="003A49D4" w:rsidRPr="00B44FDE" w:rsidDel="00FE44D6" w:rsidRDefault="003A49D4">
            <w:pPr>
              <w:jc w:val="center"/>
              <w:rPr>
                <w:del w:id="94" w:author="gcet" w:date="2024-03-14T15:27:00Z"/>
                <w:rFonts w:ascii="Cambria" w:hAnsi="Cambria"/>
                <w:color w:val="FF0000"/>
                <w:sz w:val="24"/>
                <w:szCs w:val="24"/>
                <w:rPrChange w:id="95" w:author="Nareshkumar Gattupalli" w:date="2024-01-05T16:02:00Z">
                  <w:rPr>
                    <w:del w:id="96" w:author="gcet" w:date="2024-03-14T15:27:00Z"/>
                    <w:rFonts w:ascii="Cambria" w:hAnsi="Cambria"/>
                    <w:sz w:val="24"/>
                    <w:szCs w:val="24"/>
                  </w:rPr>
                </w:rPrChange>
              </w:rPr>
              <w:pPrChange w:id="97" w:author="gcet" w:date="2024-03-14T15:27:00Z">
                <w:pPr>
                  <w:jc w:val="both"/>
                </w:pPr>
              </w:pPrChange>
            </w:pPr>
            <w:del w:id="98" w:author="gcet" w:date="2024-03-14T15:27:00Z">
              <w:r w:rsidRPr="00B44FDE" w:rsidDel="00FE44D6">
                <w:rPr>
                  <w:rFonts w:ascii="Cambria" w:hAnsi="Cambria"/>
                  <w:color w:val="FF0000"/>
                  <w:sz w:val="24"/>
                  <w:szCs w:val="24"/>
                  <w:rPrChange w:id="99" w:author="Nareshkumar Gattupalli" w:date="2024-01-05T16:02:00Z">
                    <w:rPr>
                      <w:rFonts w:ascii="Cambria" w:hAnsi="Cambria"/>
                      <w:sz w:val="24"/>
                      <w:szCs w:val="24"/>
                    </w:rPr>
                  </w:rPrChange>
                </w:rPr>
                <w:delText>Dr Kaushal Shah, Assistant Professor, Department of Computer Science and Engineering, PDEU</w:delText>
              </w:r>
            </w:del>
          </w:p>
        </w:tc>
      </w:tr>
      <w:tr w:rsidR="003A49D4" w:rsidDel="00FE44D6" w14:paraId="65C4CFB6" w14:textId="2E2F86FB" w:rsidTr="00613B81">
        <w:trPr>
          <w:del w:id="100" w:author="gcet" w:date="2024-03-14T15:27:00Z"/>
        </w:trPr>
        <w:tc>
          <w:tcPr>
            <w:tcW w:w="569" w:type="dxa"/>
          </w:tcPr>
          <w:p w14:paraId="6101CDAB" w14:textId="7A930E1F" w:rsidR="003A49D4" w:rsidRPr="00613B81" w:rsidDel="00FE44D6" w:rsidRDefault="003A49D4">
            <w:pPr>
              <w:jc w:val="center"/>
              <w:rPr>
                <w:del w:id="101" w:author="gcet" w:date="2024-03-14T15:27:00Z"/>
                <w:rFonts w:ascii="Cambria" w:hAnsi="Cambria"/>
                <w:b/>
                <w:bCs/>
                <w:sz w:val="24"/>
                <w:szCs w:val="24"/>
              </w:rPr>
              <w:pPrChange w:id="102" w:author="gcet" w:date="2024-03-14T15:27:00Z">
                <w:pPr/>
              </w:pPrChange>
            </w:pPr>
          </w:p>
        </w:tc>
        <w:tc>
          <w:tcPr>
            <w:tcW w:w="2126" w:type="dxa"/>
          </w:tcPr>
          <w:p w14:paraId="1D3C00C0" w14:textId="7691B4B8" w:rsidR="003A49D4" w:rsidRPr="00613B81" w:rsidDel="00FE44D6" w:rsidRDefault="003A49D4">
            <w:pPr>
              <w:jc w:val="center"/>
              <w:rPr>
                <w:del w:id="103" w:author="gcet" w:date="2024-03-14T15:27:00Z"/>
                <w:rFonts w:ascii="Cambria" w:hAnsi="Cambria"/>
                <w:b/>
                <w:bCs/>
                <w:sz w:val="24"/>
                <w:szCs w:val="24"/>
              </w:rPr>
              <w:pPrChange w:id="104" w:author="gcet" w:date="2024-03-14T15:27:00Z">
                <w:pPr/>
              </w:pPrChange>
            </w:pPr>
          </w:p>
        </w:tc>
        <w:tc>
          <w:tcPr>
            <w:tcW w:w="5950" w:type="dxa"/>
          </w:tcPr>
          <w:p w14:paraId="21F5813F" w14:textId="4ECEF88B" w:rsidR="003A49D4" w:rsidDel="00FE44D6" w:rsidRDefault="003A49D4">
            <w:pPr>
              <w:jc w:val="center"/>
              <w:rPr>
                <w:del w:id="105" w:author="gcet" w:date="2024-03-14T15:27:00Z"/>
                <w:rFonts w:ascii="Cambria" w:hAnsi="Cambria"/>
                <w:sz w:val="24"/>
                <w:szCs w:val="24"/>
              </w:rPr>
              <w:pPrChange w:id="106" w:author="gcet" w:date="2024-03-14T15:27:00Z">
                <w:pPr>
                  <w:jc w:val="both"/>
                </w:pPr>
              </w:pPrChange>
            </w:pPr>
          </w:p>
        </w:tc>
        <w:tc>
          <w:tcPr>
            <w:tcW w:w="5915" w:type="dxa"/>
          </w:tcPr>
          <w:p w14:paraId="626C09E7" w14:textId="7521D684" w:rsidR="003A49D4" w:rsidRPr="00B70B29" w:rsidDel="00FE44D6" w:rsidRDefault="003A49D4">
            <w:pPr>
              <w:jc w:val="center"/>
              <w:rPr>
                <w:del w:id="107" w:author="gcet" w:date="2024-03-14T15:27:00Z"/>
                <w:rFonts w:ascii="Cambria" w:hAnsi="Cambria"/>
                <w:sz w:val="24"/>
                <w:szCs w:val="24"/>
              </w:rPr>
              <w:pPrChange w:id="108" w:author="gcet" w:date="2024-03-14T15:27:00Z">
                <w:pPr>
                  <w:jc w:val="both"/>
                </w:pPr>
              </w:pPrChange>
            </w:pPr>
          </w:p>
        </w:tc>
      </w:tr>
      <w:tr w:rsidR="003A49D4" w:rsidDel="00FE44D6" w14:paraId="1E71A058" w14:textId="6F616B3A" w:rsidTr="00613B81">
        <w:trPr>
          <w:del w:id="109" w:author="gcet" w:date="2024-03-14T15:27:00Z"/>
        </w:trPr>
        <w:tc>
          <w:tcPr>
            <w:tcW w:w="569" w:type="dxa"/>
          </w:tcPr>
          <w:p w14:paraId="548EAC9D" w14:textId="4C14B6D1" w:rsidR="003A49D4" w:rsidRPr="00613B81" w:rsidDel="00FE44D6" w:rsidRDefault="003A49D4">
            <w:pPr>
              <w:jc w:val="center"/>
              <w:rPr>
                <w:del w:id="110" w:author="gcet" w:date="2024-03-14T15:27:00Z"/>
                <w:rFonts w:ascii="Cambria" w:hAnsi="Cambria"/>
                <w:b/>
                <w:bCs/>
                <w:sz w:val="24"/>
                <w:szCs w:val="24"/>
              </w:rPr>
              <w:pPrChange w:id="111" w:author="gcet" w:date="2024-03-14T15:27:00Z">
                <w:pPr/>
              </w:pPrChange>
            </w:pPr>
            <w:del w:id="112" w:author="gcet" w:date="2024-03-14T15:27:00Z">
              <w:r w:rsidRPr="00613B81" w:rsidDel="00FE44D6">
                <w:rPr>
                  <w:rFonts w:ascii="Cambria" w:hAnsi="Cambria"/>
                  <w:b/>
                  <w:bCs/>
                  <w:sz w:val="24"/>
                  <w:szCs w:val="24"/>
                </w:rPr>
                <w:delText>2</w:delText>
              </w:r>
            </w:del>
          </w:p>
        </w:tc>
        <w:tc>
          <w:tcPr>
            <w:tcW w:w="2126" w:type="dxa"/>
          </w:tcPr>
          <w:p w14:paraId="0080DA42" w14:textId="5CA28E8F" w:rsidR="003A49D4" w:rsidRPr="00613B81" w:rsidDel="00FE44D6" w:rsidRDefault="003A49D4">
            <w:pPr>
              <w:jc w:val="center"/>
              <w:rPr>
                <w:del w:id="113" w:author="gcet" w:date="2024-03-14T15:27:00Z"/>
                <w:rFonts w:ascii="Cambria" w:hAnsi="Cambria"/>
                <w:b/>
                <w:bCs/>
                <w:sz w:val="24"/>
                <w:szCs w:val="24"/>
              </w:rPr>
              <w:pPrChange w:id="114" w:author="gcet" w:date="2024-03-14T15:27:00Z">
                <w:pPr/>
              </w:pPrChange>
            </w:pPr>
            <w:del w:id="115" w:author="gcet" w:date="2024-03-14T15:27:00Z">
              <w:r w:rsidRPr="00613B81" w:rsidDel="00FE44D6">
                <w:rPr>
                  <w:rFonts w:ascii="Cambria" w:hAnsi="Cambria"/>
                  <w:b/>
                  <w:bCs/>
                  <w:sz w:val="24"/>
                  <w:szCs w:val="24"/>
                </w:rPr>
                <w:delText>Science</w:delText>
              </w:r>
            </w:del>
          </w:p>
        </w:tc>
        <w:tc>
          <w:tcPr>
            <w:tcW w:w="5950" w:type="dxa"/>
          </w:tcPr>
          <w:p w14:paraId="6A41B392" w14:textId="3F890A12" w:rsidR="003A49D4" w:rsidDel="00FE44D6" w:rsidRDefault="003A49D4">
            <w:pPr>
              <w:jc w:val="center"/>
              <w:rPr>
                <w:del w:id="116" w:author="gcet" w:date="2024-03-14T15:27:00Z"/>
                <w:rFonts w:ascii="Cambria" w:hAnsi="Cambria"/>
                <w:sz w:val="24"/>
                <w:szCs w:val="24"/>
              </w:rPr>
              <w:pPrChange w:id="117" w:author="gcet" w:date="2024-03-14T15:27:00Z">
                <w:pPr>
                  <w:jc w:val="both"/>
                </w:pPr>
              </w:pPrChange>
            </w:pPr>
            <w:del w:id="118" w:author="gcet" w:date="2024-03-14T15:27:00Z">
              <w:r w:rsidRPr="00C30667" w:rsidDel="00FE44D6">
                <w:rPr>
                  <w:rFonts w:ascii="Cambria" w:hAnsi="Cambria"/>
                  <w:sz w:val="24"/>
                  <w:szCs w:val="24"/>
                </w:rPr>
                <w:delText>Dr. N. G. Patel</w:delText>
              </w:r>
              <w:r w:rsidRPr="00C30667" w:rsidDel="00FE44D6">
                <w:rPr>
                  <w:rFonts w:ascii="Cambria" w:hAnsi="Cambria"/>
                  <w:sz w:val="24"/>
                  <w:szCs w:val="24"/>
                </w:rPr>
                <w:tab/>
                <w:delText>Senior Lecturer in Physics</w:delText>
              </w:r>
              <w:r w:rsidRPr="00C30667" w:rsidDel="00FE44D6">
                <w:rPr>
                  <w:rFonts w:ascii="Cambria" w:hAnsi="Cambria"/>
                  <w:sz w:val="24"/>
                  <w:szCs w:val="24"/>
                </w:rPr>
                <w:tab/>
                <w:delText>North Florida University, USA</w:delText>
              </w:r>
            </w:del>
          </w:p>
        </w:tc>
        <w:tc>
          <w:tcPr>
            <w:tcW w:w="5915" w:type="dxa"/>
          </w:tcPr>
          <w:p w14:paraId="7592DE93" w14:textId="37450F1C" w:rsidR="003A49D4" w:rsidRPr="00B70B29" w:rsidDel="00FE44D6" w:rsidRDefault="003A49D4">
            <w:pPr>
              <w:jc w:val="center"/>
              <w:rPr>
                <w:del w:id="119" w:author="gcet" w:date="2024-03-14T15:27:00Z"/>
                <w:rFonts w:ascii="Cambria" w:hAnsi="Cambria"/>
                <w:sz w:val="24"/>
                <w:szCs w:val="24"/>
              </w:rPr>
              <w:pPrChange w:id="120" w:author="gcet" w:date="2024-03-14T15:27:00Z">
                <w:pPr>
                  <w:jc w:val="both"/>
                </w:pPr>
              </w:pPrChange>
            </w:pPr>
            <w:del w:id="121" w:author="gcet" w:date="2024-03-14T15:27:00Z">
              <w:r w:rsidRPr="00C30667" w:rsidDel="00FE44D6">
                <w:rPr>
                  <w:rFonts w:ascii="Cambria" w:hAnsi="Cambria"/>
                  <w:sz w:val="24"/>
                  <w:szCs w:val="24"/>
                </w:rPr>
                <w:delText>Dr. Pushpito K. Ghosh</w:delText>
              </w:r>
              <w:r w:rsidR="001B1815" w:rsidDel="00FE44D6">
                <w:rPr>
                  <w:rFonts w:ascii="Cambria" w:hAnsi="Cambria"/>
                  <w:sz w:val="24"/>
                  <w:szCs w:val="24"/>
                </w:rPr>
                <w:delText xml:space="preserve"> </w:delText>
              </w:r>
              <w:r w:rsidRPr="00C30667" w:rsidDel="00FE44D6">
                <w:rPr>
                  <w:rFonts w:ascii="Cambria" w:hAnsi="Cambria"/>
                  <w:sz w:val="24"/>
                  <w:szCs w:val="24"/>
                </w:rPr>
                <w:delText>Retired Eminent Scientist</w:delText>
              </w:r>
              <w:r w:rsidRPr="00C30667" w:rsidDel="00FE44D6">
                <w:rPr>
                  <w:rFonts w:ascii="Cambria" w:hAnsi="Cambria"/>
                  <w:sz w:val="24"/>
                  <w:szCs w:val="24"/>
                </w:rPr>
                <w:tab/>
                <w:delText>Ex-Director, CSMCRI, Bhavnagar, Gujarat</w:delText>
              </w:r>
            </w:del>
          </w:p>
        </w:tc>
      </w:tr>
      <w:tr w:rsidR="007A5F63" w:rsidDel="00FE44D6" w14:paraId="698AD3D2" w14:textId="24CC7864" w:rsidTr="00613B81">
        <w:trPr>
          <w:del w:id="122" w:author="gcet" w:date="2024-03-14T15:27:00Z"/>
        </w:trPr>
        <w:tc>
          <w:tcPr>
            <w:tcW w:w="569" w:type="dxa"/>
          </w:tcPr>
          <w:p w14:paraId="59E04910" w14:textId="075B89E8" w:rsidR="007A5F63" w:rsidRPr="00613B81" w:rsidDel="00FE44D6" w:rsidRDefault="007A5F63">
            <w:pPr>
              <w:jc w:val="center"/>
              <w:rPr>
                <w:del w:id="123" w:author="gcet" w:date="2024-03-14T15:27:00Z"/>
                <w:rFonts w:ascii="Cambria" w:hAnsi="Cambria"/>
                <w:b/>
                <w:bCs/>
                <w:sz w:val="24"/>
                <w:szCs w:val="24"/>
              </w:rPr>
              <w:pPrChange w:id="124" w:author="gcet" w:date="2024-03-14T15:27:00Z">
                <w:pPr/>
              </w:pPrChange>
            </w:pPr>
          </w:p>
        </w:tc>
        <w:tc>
          <w:tcPr>
            <w:tcW w:w="2126" w:type="dxa"/>
          </w:tcPr>
          <w:p w14:paraId="0C5FD3CA" w14:textId="5DC64A3E" w:rsidR="007A5F63" w:rsidRPr="00613B81" w:rsidDel="00FE44D6" w:rsidRDefault="007A5F63">
            <w:pPr>
              <w:jc w:val="center"/>
              <w:rPr>
                <w:del w:id="125" w:author="gcet" w:date="2024-03-14T15:27:00Z"/>
                <w:rFonts w:ascii="Cambria" w:hAnsi="Cambria"/>
                <w:b/>
                <w:bCs/>
                <w:sz w:val="24"/>
                <w:szCs w:val="24"/>
              </w:rPr>
              <w:pPrChange w:id="126" w:author="gcet" w:date="2024-03-14T15:27:00Z">
                <w:pPr/>
              </w:pPrChange>
            </w:pPr>
          </w:p>
        </w:tc>
        <w:tc>
          <w:tcPr>
            <w:tcW w:w="5950" w:type="dxa"/>
          </w:tcPr>
          <w:p w14:paraId="534CB237" w14:textId="69BE3E0A" w:rsidR="007A5F63" w:rsidDel="00FE44D6" w:rsidRDefault="007A5F63">
            <w:pPr>
              <w:jc w:val="center"/>
              <w:rPr>
                <w:del w:id="127" w:author="gcet" w:date="2024-03-14T15:27:00Z"/>
                <w:rFonts w:ascii="Cambria" w:hAnsi="Cambria"/>
                <w:sz w:val="24"/>
                <w:szCs w:val="24"/>
              </w:rPr>
              <w:pPrChange w:id="128" w:author="gcet" w:date="2024-03-14T15:27:00Z">
                <w:pPr>
                  <w:jc w:val="both"/>
                </w:pPr>
              </w:pPrChange>
            </w:pPr>
            <w:del w:id="129" w:author="gcet" w:date="2024-03-14T15:27:00Z">
              <w:r w:rsidRPr="00C30667" w:rsidDel="00FE44D6">
                <w:rPr>
                  <w:rFonts w:ascii="Cambria" w:hAnsi="Cambria"/>
                  <w:sz w:val="24"/>
                  <w:szCs w:val="24"/>
                </w:rPr>
                <w:delText>Dr. Hiren Jethva</w:delText>
              </w:r>
              <w:r w:rsidDel="00FE44D6">
                <w:rPr>
                  <w:rFonts w:ascii="Cambria" w:hAnsi="Cambria"/>
                  <w:sz w:val="24"/>
                  <w:szCs w:val="24"/>
                </w:rPr>
                <w:delText xml:space="preserve">, </w:delText>
              </w:r>
              <w:r w:rsidRPr="00C30667" w:rsidDel="00FE44D6">
                <w:rPr>
                  <w:rFonts w:ascii="Cambria" w:hAnsi="Cambria"/>
                  <w:sz w:val="24"/>
                  <w:szCs w:val="24"/>
                </w:rPr>
                <w:delText>Senior Research Scientist</w:delText>
              </w:r>
              <w:r w:rsidDel="00FE44D6">
                <w:rPr>
                  <w:rFonts w:ascii="Cambria" w:hAnsi="Cambria"/>
                  <w:sz w:val="24"/>
                  <w:szCs w:val="24"/>
                </w:rPr>
                <w:delText>, Goddard Space Flight Centre(</w:delText>
              </w:r>
              <w:r w:rsidRPr="00C30667" w:rsidDel="00FE44D6">
                <w:rPr>
                  <w:rFonts w:ascii="Cambria" w:hAnsi="Cambria"/>
                  <w:sz w:val="24"/>
                  <w:szCs w:val="24"/>
                </w:rPr>
                <w:delText>GSFC</w:delText>
              </w:r>
              <w:r w:rsidDel="00FE44D6">
                <w:rPr>
                  <w:rFonts w:ascii="Cambria" w:hAnsi="Cambria"/>
                  <w:sz w:val="24"/>
                  <w:szCs w:val="24"/>
                </w:rPr>
                <w:delText>)</w:delText>
              </w:r>
              <w:r w:rsidRPr="00C30667" w:rsidDel="00FE44D6">
                <w:rPr>
                  <w:rFonts w:ascii="Cambria" w:hAnsi="Cambria"/>
                  <w:sz w:val="24"/>
                  <w:szCs w:val="24"/>
                </w:rPr>
                <w:delText>, NASA, USA</w:delText>
              </w:r>
            </w:del>
          </w:p>
        </w:tc>
        <w:tc>
          <w:tcPr>
            <w:tcW w:w="5915" w:type="dxa"/>
          </w:tcPr>
          <w:p w14:paraId="405DCCE9" w14:textId="4FEBD162" w:rsidR="007A5F63" w:rsidRPr="00B70B29" w:rsidDel="00FE44D6" w:rsidRDefault="007A5F63">
            <w:pPr>
              <w:jc w:val="center"/>
              <w:rPr>
                <w:del w:id="130" w:author="gcet" w:date="2024-03-14T15:27:00Z"/>
                <w:rFonts w:ascii="Cambria" w:hAnsi="Cambria"/>
                <w:sz w:val="24"/>
                <w:szCs w:val="24"/>
              </w:rPr>
              <w:pPrChange w:id="131" w:author="gcet" w:date="2024-03-14T15:27:00Z">
                <w:pPr>
                  <w:jc w:val="both"/>
                </w:pPr>
              </w:pPrChange>
            </w:pPr>
            <w:del w:id="132" w:author="gcet" w:date="2024-03-14T15:27:00Z">
              <w:r w:rsidRPr="008D64FF" w:rsidDel="00FE44D6">
                <w:rPr>
                  <w:rFonts w:ascii="Cambria" w:hAnsi="Cambria" w:cs="Arial"/>
                  <w:color w:val="000000"/>
                  <w:sz w:val="24"/>
                  <w:szCs w:val="24"/>
                </w:rPr>
                <w:delText>Dr. Yogesh Tiwari, IITM, Pune</w:delText>
              </w:r>
            </w:del>
          </w:p>
        </w:tc>
      </w:tr>
      <w:tr w:rsidR="007A5F63" w:rsidDel="00FE44D6" w14:paraId="3919F51B" w14:textId="5846E448" w:rsidTr="00613B81">
        <w:trPr>
          <w:del w:id="133" w:author="gcet" w:date="2024-03-14T15:27:00Z"/>
        </w:trPr>
        <w:tc>
          <w:tcPr>
            <w:tcW w:w="569" w:type="dxa"/>
          </w:tcPr>
          <w:p w14:paraId="683546E1" w14:textId="53335B5C" w:rsidR="007A5F63" w:rsidRPr="00613B81" w:rsidDel="00FE44D6" w:rsidRDefault="007A5F63">
            <w:pPr>
              <w:jc w:val="center"/>
              <w:rPr>
                <w:del w:id="134" w:author="gcet" w:date="2024-03-14T15:27:00Z"/>
                <w:rFonts w:ascii="Cambria" w:hAnsi="Cambria"/>
                <w:b/>
                <w:bCs/>
                <w:sz w:val="24"/>
                <w:szCs w:val="24"/>
              </w:rPr>
              <w:pPrChange w:id="135" w:author="gcet" w:date="2024-03-14T15:27:00Z">
                <w:pPr/>
              </w:pPrChange>
            </w:pPr>
          </w:p>
        </w:tc>
        <w:tc>
          <w:tcPr>
            <w:tcW w:w="2126" w:type="dxa"/>
          </w:tcPr>
          <w:p w14:paraId="5EED159B" w14:textId="7444B9C0" w:rsidR="007A5F63" w:rsidRPr="00613B81" w:rsidDel="00FE44D6" w:rsidRDefault="007A5F63">
            <w:pPr>
              <w:jc w:val="center"/>
              <w:rPr>
                <w:del w:id="136" w:author="gcet" w:date="2024-03-14T15:27:00Z"/>
                <w:rFonts w:ascii="Cambria" w:hAnsi="Cambria"/>
                <w:b/>
                <w:bCs/>
                <w:sz w:val="24"/>
                <w:szCs w:val="24"/>
              </w:rPr>
              <w:pPrChange w:id="137" w:author="gcet" w:date="2024-03-14T15:27:00Z">
                <w:pPr/>
              </w:pPrChange>
            </w:pPr>
          </w:p>
        </w:tc>
        <w:tc>
          <w:tcPr>
            <w:tcW w:w="5950" w:type="dxa"/>
          </w:tcPr>
          <w:p w14:paraId="4862BC6A" w14:textId="14688C9A" w:rsidR="007A5F63" w:rsidDel="00FE44D6" w:rsidRDefault="007A5F63">
            <w:pPr>
              <w:jc w:val="center"/>
              <w:rPr>
                <w:del w:id="138" w:author="gcet" w:date="2024-03-14T15:27:00Z"/>
                <w:rFonts w:ascii="Cambria" w:hAnsi="Cambria"/>
                <w:sz w:val="24"/>
                <w:szCs w:val="24"/>
              </w:rPr>
              <w:pPrChange w:id="139" w:author="gcet" w:date="2024-03-14T15:27:00Z">
                <w:pPr>
                  <w:jc w:val="both"/>
                </w:pPr>
              </w:pPrChange>
            </w:pPr>
            <w:del w:id="140" w:author="gcet" w:date="2024-03-14T15:27:00Z">
              <w:r w:rsidRPr="00C30667" w:rsidDel="00FE44D6">
                <w:rPr>
                  <w:rFonts w:ascii="Cambria" w:hAnsi="Cambria"/>
                  <w:sz w:val="24"/>
                  <w:szCs w:val="24"/>
                </w:rPr>
                <w:delText>Dr. Pawan Gupta</w:delText>
              </w:r>
              <w:r w:rsidDel="00FE44D6">
                <w:rPr>
                  <w:rFonts w:ascii="Cambria" w:hAnsi="Cambria"/>
                  <w:sz w:val="24"/>
                  <w:szCs w:val="24"/>
                </w:rPr>
                <w:delText xml:space="preserve">, </w:delText>
              </w:r>
              <w:r w:rsidRPr="00C30667" w:rsidDel="00FE44D6">
                <w:rPr>
                  <w:rFonts w:ascii="Cambria" w:hAnsi="Cambria"/>
                  <w:sz w:val="24"/>
                  <w:szCs w:val="24"/>
                </w:rPr>
                <w:delText>Senior Research Scientist</w:delText>
              </w:r>
              <w:r w:rsidDel="00FE44D6">
                <w:rPr>
                  <w:rFonts w:ascii="Cambria" w:hAnsi="Cambria"/>
                  <w:sz w:val="24"/>
                  <w:szCs w:val="24"/>
                </w:rPr>
                <w:delText>, Goddard Space Flight Centre(</w:delText>
              </w:r>
              <w:r w:rsidRPr="00C30667" w:rsidDel="00FE44D6">
                <w:rPr>
                  <w:rFonts w:ascii="Cambria" w:hAnsi="Cambria"/>
                  <w:sz w:val="24"/>
                  <w:szCs w:val="24"/>
                </w:rPr>
                <w:delText>GSFC</w:delText>
              </w:r>
              <w:r w:rsidDel="00FE44D6">
                <w:rPr>
                  <w:rFonts w:ascii="Cambria" w:hAnsi="Cambria"/>
                  <w:sz w:val="24"/>
                  <w:szCs w:val="24"/>
                </w:rPr>
                <w:delText>)</w:delText>
              </w:r>
              <w:r w:rsidRPr="00C30667" w:rsidDel="00FE44D6">
                <w:rPr>
                  <w:rFonts w:ascii="Cambria" w:hAnsi="Cambria"/>
                  <w:sz w:val="24"/>
                  <w:szCs w:val="24"/>
                </w:rPr>
                <w:delText>, NASA, USA</w:delText>
              </w:r>
            </w:del>
          </w:p>
        </w:tc>
        <w:tc>
          <w:tcPr>
            <w:tcW w:w="5915" w:type="dxa"/>
          </w:tcPr>
          <w:p w14:paraId="0EE317EF" w14:textId="71294B9E" w:rsidR="007A5F63" w:rsidRPr="00B70B29" w:rsidDel="00FE44D6" w:rsidRDefault="007A5F63">
            <w:pPr>
              <w:jc w:val="center"/>
              <w:rPr>
                <w:del w:id="141" w:author="gcet" w:date="2024-03-14T15:27:00Z"/>
                <w:rFonts w:ascii="Cambria" w:hAnsi="Cambria"/>
                <w:sz w:val="24"/>
                <w:szCs w:val="24"/>
              </w:rPr>
              <w:pPrChange w:id="142" w:author="gcet" w:date="2024-03-14T15:27:00Z">
                <w:pPr>
                  <w:jc w:val="both"/>
                </w:pPr>
              </w:pPrChange>
            </w:pPr>
            <w:del w:id="143" w:author="gcet" w:date="2024-03-14T15:27:00Z">
              <w:r w:rsidRPr="008D64FF" w:rsidDel="00FE44D6">
                <w:rPr>
                  <w:rFonts w:ascii="Cambria" w:hAnsi="Cambria" w:cs="Arial"/>
                  <w:color w:val="000000"/>
                  <w:sz w:val="24"/>
                  <w:szCs w:val="24"/>
                </w:rPr>
                <w:delText>Dr. Santosh Vadawale, PRL, Ahmedabad</w:delText>
              </w:r>
            </w:del>
          </w:p>
        </w:tc>
      </w:tr>
      <w:tr w:rsidR="007A5F63" w:rsidDel="00FE44D6" w14:paraId="11C950D8" w14:textId="65C7451C" w:rsidTr="00613B81">
        <w:trPr>
          <w:del w:id="144" w:author="gcet" w:date="2024-03-14T15:27:00Z"/>
        </w:trPr>
        <w:tc>
          <w:tcPr>
            <w:tcW w:w="569" w:type="dxa"/>
          </w:tcPr>
          <w:p w14:paraId="0F32F7BA" w14:textId="32B08FF9" w:rsidR="007A5F63" w:rsidRPr="00613B81" w:rsidDel="00FE44D6" w:rsidRDefault="007A5F63">
            <w:pPr>
              <w:jc w:val="center"/>
              <w:rPr>
                <w:del w:id="145" w:author="gcet" w:date="2024-03-14T15:27:00Z"/>
                <w:rFonts w:ascii="Cambria" w:hAnsi="Cambria"/>
                <w:b/>
                <w:bCs/>
                <w:sz w:val="24"/>
                <w:szCs w:val="24"/>
              </w:rPr>
              <w:pPrChange w:id="146" w:author="gcet" w:date="2024-03-14T15:27:00Z">
                <w:pPr/>
              </w:pPrChange>
            </w:pPr>
          </w:p>
        </w:tc>
        <w:tc>
          <w:tcPr>
            <w:tcW w:w="2126" w:type="dxa"/>
          </w:tcPr>
          <w:p w14:paraId="31565398" w14:textId="3A9019ED" w:rsidR="007A5F63" w:rsidRPr="00613B81" w:rsidDel="00FE44D6" w:rsidRDefault="007A5F63">
            <w:pPr>
              <w:jc w:val="center"/>
              <w:rPr>
                <w:del w:id="147" w:author="gcet" w:date="2024-03-14T15:27:00Z"/>
                <w:rFonts w:ascii="Cambria" w:hAnsi="Cambria"/>
                <w:b/>
                <w:bCs/>
                <w:sz w:val="24"/>
                <w:szCs w:val="24"/>
              </w:rPr>
              <w:pPrChange w:id="148" w:author="gcet" w:date="2024-03-14T15:27:00Z">
                <w:pPr/>
              </w:pPrChange>
            </w:pPr>
          </w:p>
        </w:tc>
        <w:tc>
          <w:tcPr>
            <w:tcW w:w="5950" w:type="dxa"/>
          </w:tcPr>
          <w:p w14:paraId="57D1AA76" w14:textId="65F92192" w:rsidR="007A5F63" w:rsidDel="00FE44D6" w:rsidRDefault="007A5F63">
            <w:pPr>
              <w:jc w:val="center"/>
              <w:rPr>
                <w:del w:id="149" w:author="gcet" w:date="2024-03-14T15:27:00Z"/>
                <w:rFonts w:ascii="Cambria" w:hAnsi="Cambria"/>
                <w:sz w:val="24"/>
                <w:szCs w:val="24"/>
              </w:rPr>
              <w:pPrChange w:id="150" w:author="gcet" w:date="2024-03-14T15:27:00Z">
                <w:pPr>
                  <w:jc w:val="both"/>
                </w:pPr>
              </w:pPrChange>
            </w:pPr>
            <w:del w:id="151" w:author="gcet" w:date="2024-03-14T15:27:00Z">
              <w:r w:rsidRPr="00C30667" w:rsidDel="00FE44D6">
                <w:rPr>
                  <w:rFonts w:ascii="Cambria" w:hAnsi="Cambria"/>
                  <w:sz w:val="24"/>
                  <w:szCs w:val="24"/>
                </w:rPr>
                <w:delText>Dr. K. K. Damodaran</w:delText>
              </w:r>
              <w:r w:rsidRPr="00C30667" w:rsidDel="00FE44D6">
                <w:rPr>
                  <w:rFonts w:ascii="Cambria" w:hAnsi="Cambria"/>
                  <w:sz w:val="24"/>
                  <w:szCs w:val="24"/>
                </w:rPr>
                <w:tab/>
                <w:delText>Professor of Inorganic Chemistry</w:delText>
              </w:r>
              <w:r w:rsidDel="00FE44D6">
                <w:rPr>
                  <w:rFonts w:ascii="Cambria" w:hAnsi="Cambria"/>
                  <w:sz w:val="24"/>
                  <w:szCs w:val="24"/>
                </w:rPr>
                <w:delText xml:space="preserve"> </w:delText>
              </w:r>
              <w:r w:rsidRPr="00C30667" w:rsidDel="00FE44D6">
                <w:rPr>
                  <w:rFonts w:ascii="Cambria" w:hAnsi="Cambria"/>
                  <w:sz w:val="24"/>
                  <w:szCs w:val="24"/>
                </w:rPr>
                <w:delText>Department of Chemistry, University of Iceland</w:delText>
              </w:r>
            </w:del>
          </w:p>
        </w:tc>
        <w:tc>
          <w:tcPr>
            <w:tcW w:w="5915" w:type="dxa"/>
          </w:tcPr>
          <w:p w14:paraId="21854C35" w14:textId="7A8F47ED" w:rsidR="007A5F63" w:rsidRPr="00B70B29" w:rsidDel="00FE44D6" w:rsidRDefault="007A5F63">
            <w:pPr>
              <w:jc w:val="center"/>
              <w:rPr>
                <w:del w:id="152" w:author="gcet" w:date="2024-03-14T15:27:00Z"/>
                <w:rFonts w:ascii="Cambria" w:hAnsi="Cambria"/>
                <w:sz w:val="24"/>
                <w:szCs w:val="24"/>
              </w:rPr>
              <w:pPrChange w:id="153" w:author="gcet" w:date="2024-03-14T15:27:00Z">
                <w:pPr>
                  <w:jc w:val="both"/>
                </w:pPr>
              </w:pPrChange>
            </w:pPr>
            <w:del w:id="154" w:author="gcet" w:date="2024-03-14T15:27:00Z">
              <w:r w:rsidRPr="00E91805" w:rsidDel="00FE44D6">
                <w:rPr>
                  <w:rFonts w:ascii="Cambria" w:hAnsi="Cambria"/>
                  <w:sz w:val="24"/>
                  <w:szCs w:val="24"/>
                </w:rPr>
                <w:delText>Dr. R. P. Singh</w:delText>
              </w:r>
              <w:r w:rsidDel="00FE44D6">
                <w:rPr>
                  <w:rFonts w:ascii="Cambria" w:hAnsi="Cambria"/>
                  <w:sz w:val="24"/>
                  <w:szCs w:val="24"/>
                </w:rPr>
                <w:delText>,</w:delText>
              </w:r>
              <w:r w:rsidRPr="00E91805" w:rsidDel="00FE44D6">
                <w:rPr>
                  <w:rFonts w:ascii="Cambria" w:hAnsi="Cambria"/>
                  <w:sz w:val="24"/>
                  <w:szCs w:val="24"/>
                </w:rPr>
                <w:tab/>
                <w:delText>Director</w:delText>
              </w:r>
              <w:r w:rsidDel="00FE44D6">
                <w:rPr>
                  <w:rFonts w:ascii="Cambria" w:hAnsi="Cambria"/>
                  <w:sz w:val="24"/>
                  <w:szCs w:val="24"/>
                </w:rPr>
                <w:delText xml:space="preserve">, </w:delText>
              </w:r>
              <w:r w:rsidRPr="00E91805" w:rsidDel="00FE44D6">
                <w:rPr>
                  <w:rFonts w:ascii="Cambria" w:hAnsi="Cambria"/>
                  <w:sz w:val="24"/>
                  <w:szCs w:val="24"/>
                </w:rPr>
                <w:delText>IIRS, Dehradun</w:delText>
              </w:r>
            </w:del>
          </w:p>
        </w:tc>
      </w:tr>
      <w:tr w:rsidR="007A5F63" w:rsidDel="00FE44D6" w14:paraId="030F65E5" w14:textId="5B2626C8" w:rsidTr="00613B81">
        <w:trPr>
          <w:del w:id="155" w:author="gcet" w:date="2024-03-14T15:27:00Z"/>
        </w:trPr>
        <w:tc>
          <w:tcPr>
            <w:tcW w:w="569" w:type="dxa"/>
          </w:tcPr>
          <w:p w14:paraId="1E098EC1" w14:textId="28B3373D" w:rsidR="007A5F63" w:rsidRPr="00613B81" w:rsidDel="00FE44D6" w:rsidRDefault="007A5F63">
            <w:pPr>
              <w:jc w:val="center"/>
              <w:rPr>
                <w:del w:id="156" w:author="gcet" w:date="2024-03-14T15:27:00Z"/>
                <w:rFonts w:ascii="Cambria" w:hAnsi="Cambria"/>
                <w:b/>
                <w:bCs/>
                <w:sz w:val="24"/>
                <w:szCs w:val="24"/>
              </w:rPr>
              <w:pPrChange w:id="157" w:author="gcet" w:date="2024-03-14T15:27:00Z">
                <w:pPr/>
              </w:pPrChange>
            </w:pPr>
          </w:p>
        </w:tc>
        <w:tc>
          <w:tcPr>
            <w:tcW w:w="2126" w:type="dxa"/>
          </w:tcPr>
          <w:p w14:paraId="6FB63211" w14:textId="7E5AE07F" w:rsidR="007A5F63" w:rsidRPr="00613B81" w:rsidDel="00FE44D6" w:rsidRDefault="007A5F63">
            <w:pPr>
              <w:jc w:val="center"/>
              <w:rPr>
                <w:del w:id="158" w:author="gcet" w:date="2024-03-14T15:27:00Z"/>
                <w:rFonts w:ascii="Cambria" w:hAnsi="Cambria"/>
                <w:b/>
                <w:bCs/>
                <w:sz w:val="24"/>
                <w:szCs w:val="24"/>
              </w:rPr>
              <w:pPrChange w:id="159" w:author="gcet" w:date="2024-03-14T15:27:00Z">
                <w:pPr/>
              </w:pPrChange>
            </w:pPr>
          </w:p>
        </w:tc>
        <w:tc>
          <w:tcPr>
            <w:tcW w:w="5950" w:type="dxa"/>
          </w:tcPr>
          <w:p w14:paraId="3BAB999B" w14:textId="2025CBB4" w:rsidR="007A5F63" w:rsidRPr="00B44FDE" w:rsidDel="00FE44D6" w:rsidRDefault="007A5F63">
            <w:pPr>
              <w:jc w:val="center"/>
              <w:rPr>
                <w:del w:id="160" w:author="gcet" w:date="2024-03-14T15:27:00Z"/>
                <w:rFonts w:ascii="Cambria" w:hAnsi="Cambria"/>
                <w:color w:val="FF0000"/>
                <w:sz w:val="24"/>
                <w:szCs w:val="24"/>
                <w:rPrChange w:id="161" w:author="Nareshkumar Gattupalli" w:date="2024-01-05T16:02:00Z">
                  <w:rPr>
                    <w:del w:id="162" w:author="gcet" w:date="2024-03-14T15:27:00Z"/>
                    <w:rFonts w:ascii="Cambria" w:hAnsi="Cambria"/>
                    <w:sz w:val="24"/>
                    <w:szCs w:val="24"/>
                  </w:rPr>
                </w:rPrChange>
              </w:rPr>
              <w:pPrChange w:id="163" w:author="gcet" w:date="2024-03-14T15:27:00Z">
                <w:pPr>
                  <w:jc w:val="both"/>
                </w:pPr>
              </w:pPrChange>
            </w:pPr>
            <w:del w:id="164" w:author="gcet" w:date="2024-03-14T15:27:00Z">
              <w:r w:rsidRPr="00B44FDE" w:rsidDel="00FE44D6">
                <w:rPr>
                  <w:rFonts w:ascii="Cambria" w:hAnsi="Cambria"/>
                  <w:color w:val="FF0000"/>
                  <w:sz w:val="24"/>
                  <w:szCs w:val="24"/>
                  <w:rPrChange w:id="165" w:author="Nareshkumar Gattupalli" w:date="2024-01-05T16:02:00Z">
                    <w:rPr>
                      <w:rFonts w:ascii="Cambria" w:hAnsi="Cambria"/>
                      <w:sz w:val="24"/>
                      <w:szCs w:val="24"/>
                    </w:rPr>
                  </w:rPrChange>
                </w:rPr>
                <w:delText>Dr. Mehul Pandya, Group Director, SAC, ISRO, Ahmedabad</w:delText>
              </w:r>
            </w:del>
          </w:p>
        </w:tc>
        <w:tc>
          <w:tcPr>
            <w:tcW w:w="5915" w:type="dxa"/>
          </w:tcPr>
          <w:p w14:paraId="4130AAA5" w14:textId="39C524EB" w:rsidR="007A5F63" w:rsidRPr="00B70B29" w:rsidDel="00FE44D6" w:rsidRDefault="007A5F63">
            <w:pPr>
              <w:jc w:val="center"/>
              <w:rPr>
                <w:del w:id="166" w:author="gcet" w:date="2024-03-14T15:27:00Z"/>
                <w:rFonts w:ascii="Cambria" w:hAnsi="Cambria"/>
                <w:sz w:val="24"/>
                <w:szCs w:val="24"/>
              </w:rPr>
              <w:pPrChange w:id="167" w:author="gcet" w:date="2024-03-14T15:27:00Z">
                <w:pPr>
                  <w:jc w:val="both"/>
                </w:pPr>
              </w:pPrChange>
            </w:pPr>
            <w:del w:id="168" w:author="gcet" w:date="2024-03-14T15:27:00Z">
              <w:r w:rsidRPr="00E91805" w:rsidDel="00FE44D6">
                <w:rPr>
                  <w:rFonts w:ascii="Cambria" w:hAnsi="Cambria"/>
                  <w:sz w:val="24"/>
                  <w:szCs w:val="24"/>
                </w:rPr>
                <w:delText>Dr. Bharat Jain</w:delText>
              </w:r>
              <w:r w:rsidDel="00FE44D6">
                <w:rPr>
                  <w:rFonts w:ascii="Cambria" w:hAnsi="Cambria"/>
                  <w:sz w:val="24"/>
                  <w:szCs w:val="24"/>
                </w:rPr>
                <w:delText xml:space="preserve"> </w:delText>
              </w:r>
              <w:r w:rsidRPr="00E91805" w:rsidDel="00FE44D6">
                <w:rPr>
                  <w:rFonts w:ascii="Cambria" w:hAnsi="Cambria"/>
                  <w:sz w:val="24"/>
                  <w:szCs w:val="24"/>
                </w:rPr>
                <w:delText>Member Secretary</w:delText>
              </w:r>
              <w:r w:rsidDel="00FE44D6">
                <w:rPr>
                  <w:rFonts w:ascii="Cambria" w:hAnsi="Cambria"/>
                  <w:sz w:val="24"/>
                  <w:szCs w:val="24"/>
                </w:rPr>
                <w:delText xml:space="preserve"> </w:delText>
              </w:r>
              <w:r w:rsidRPr="00E91805" w:rsidDel="00FE44D6">
                <w:rPr>
                  <w:rFonts w:ascii="Cambria" w:hAnsi="Cambria"/>
                  <w:sz w:val="24"/>
                  <w:szCs w:val="24"/>
                </w:rPr>
                <w:delText>Gujarat</w:delText>
              </w:r>
              <w:r w:rsidDel="00FE44D6">
                <w:rPr>
                  <w:rFonts w:ascii="Cambria" w:hAnsi="Cambria"/>
                  <w:sz w:val="24"/>
                  <w:szCs w:val="24"/>
                </w:rPr>
                <w:delText xml:space="preserve"> </w:delText>
              </w:r>
              <w:r w:rsidRPr="00E91805" w:rsidDel="00FE44D6">
                <w:rPr>
                  <w:rFonts w:ascii="Cambria" w:hAnsi="Cambria"/>
                  <w:sz w:val="24"/>
                  <w:szCs w:val="24"/>
                </w:rPr>
                <w:delText>Cleaner Production Centre, Gandhinagar</w:delText>
              </w:r>
            </w:del>
          </w:p>
        </w:tc>
      </w:tr>
      <w:tr w:rsidR="007A5F63" w:rsidDel="00FE44D6" w14:paraId="1ED50430" w14:textId="201C109E" w:rsidTr="00613B81">
        <w:trPr>
          <w:del w:id="169" w:author="gcet" w:date="2024-03-14T15:27:00Z"/>
        </w:trPr>
        <w:tc>
          <w:tcPr>
            <w:tcW w:w="569" w:type="dxa"/>
          </w:tcPr>
          <w:p w14:paraId="7DE90D38" w14:textId="61AAB792" w:rsidR="007A5F63" w:rsidRPr="00613B81" w:rsidDel="00FE44D6" w:rsidRDefault="007A5F63">
            <w:pPr>
              <w:jc w:val="center"/>
              <w:rPr>
                <w:del w:id="170" w:author="gcet" w:date="2024-03-14T15:27:00Z"/>
                <w:rFonts w:ascii="Cambria" w:hAnsi="Cambria"/>
                <w:b/>
                <w:bCs/>
                <w:sz w:val="24"/>
                <w:szCs w:val="24"/>
              </w:rPr>
              <w:pPrChange w:id="171" w:author="gcet" w:date="2024-03-14T15:27:00Z">
                <w:pPr/>
              </w:pPrChange>
            </w:pPr>
          </w:p>
        </w:tc>
        <w:tc>
          <w:tcPr>
            <w:tcW w:w="2126" w:type="dxa"/>
          </w:tcPr>
          <w:p w14:paraId="70AD1813" w14:textId="6D5151F9" w:rsidR="007A5F63" w:rsidRPr="00613B81" w:rsidDel="00FE44D6" w:rsidRDefault="007A5F63">
            <w:pPr>
              <w:jc w:val="center"/>
              <w:rPr>
                <w:del w:id="172" w:author="gcet" w:date="2024-03-14T15:27:00Z"/>
                <w:rFonts w:ascii="Cambria" w:hAnsi="Cambria"/>
                <w:b/>
                <w:bCs/>
                <w:sz w:val="24"/>
                <w:szCs w:val="24"/>
              </w:rPr>
              <w:pPrChange w:id="173" w:author="gcet" w:date="2024-03-14T15:27:00Z">
                <w:pPr/>
              </w:pPrChange>
            </w:pPr>
          </w:p>
        </w:tc>
        <w:tc>
          <w:tcPr>
            <w:tcW w:w="5950" w:type="dxa"/>
          </w:tcPr>
          <w:p w14:paraId="3B817F1F" w14:textId="341A6CE7" w:rsidR="007A5F63" w:rsidRPr="00B44FDE" w:rsidDel="00FE44D6" w:rsidRDefault="007A5F63">
            <w:pPr>
              <w:jc w:val="center"/>
              <w:rPr>
                <w:del w:id="174" w:author="gcet" w:date="2024-03-14T15:27:00Z"/>
                <w:rFonts w:ascii="Cambria" w:hAnsi="Cambria"/>
                <w:color w:val="FF0000"/>
                <w:sz w:val="24"/>
                <w:szCs w:val="24"/>
                <w:rPrChange w:id="175" w:author="Nareshkumar Gattupalli" w:date="2024-01-05T16:02:00Z">
                  <w:rPr>
                    <w:del w:id="176" w:author="gcet" w:date="2024-03-14T15:27:00Z"/>
                    <w:rFonts w:ascii="Cambria" w:hAnsi="Cambria"/>
                    <w:sz w:val="24"/>
                    <w:szCs w:val="24"/>
                  </w:rPr>
                </w:rPrChange>
              </w:rPr>
              <w:pPrChange w:id="177" w:author="gcet" w:date="2024-03-14T15:27:00Z">
                <w:pPr>
                  <w:jc w:val="both"/>
                </w:pPr>
              </w:pPrChange>
            </w:pPr>
            <w:del w:id="178" w:author="gcet" w:date="2024-03-14T15:27:00Z">
              <w:r w:rsidRPr="00B44FDE" w:rsidDel="00FE44D6">
                <w:rPr>
                  <w:rFonts w:ascii="Cambria" w:hAnsi="Cambria"/>
                  <w:color w:val="FF0000"/>
                  <w:sz w:val="24"/>
                  <w:szCs w:val="24"/>
                  <w:rPrChange w:id="179" w:author="Nareshkumar Gattupalli" w:date="2024-01-05T16:02:00Z">
                    <w:rPr>
                      <w:rFonts w:ascii="Cambria" w:hAnsi="Cambria"/>
                      <w:sz w:val="24"/>
                      <w:szCs w:val="24"/>
                    </w:rPr>
                  </w:rPrChange>
                </w:rPr>
                <w:delText>Prof. Sunil Chaki, Professor of Physics, Physics Department, Sardar Patel University, Vallabh Vidyanagar</w:delText>
              </w:r>
            </w:del>
          </w:p>
        </w:tc>
        <w:tc>
          <w:tcPr>
            <w:tcW w:w="5915" w:type="dxa"/>
          </w:tcPr>
          <w:p w14:paraId="28D737E6" w14:textId="71D4CEE3" w:rsidR="007A5F63" w:rsidDel="00FE44D6" w:rsidRDefault="007A5F63">
            <w:pPr>
              <w:jc w:val="center"/>
              <w:rPr>
                <w:ins w:id="180" w:author="Nareshkumar Gattupalli" w:date="2024-01-05T16:02:00Z"/>
                <w:del w:id="181" w:author="gcet" w:date="2024-03-14T15:27:00Z"/>
                <w:rFonts w:ascii="Cambria" w:hAnsi="Cambria"/>
                <w:sz w:val="24"/>
                <w:szCs w:val="24"/>
              </w:rPr>
              <w:pPrChange w:id="182" w:author="gcet" w:date="2024-03-14T15:27:00Z">
                <w:pPr>
                  <w:jc w:val="both"/>
                </w:pPr>
              </w:pPrChange>
            </w:pPr>
            <w:del w:id="183" w:author="gcet" w:date="2024-03-14T15:27:00Z">
              <w:r w:rsidRPr="00E91805" w:rsidDel="00FE44D6">
                <w:rPr>
                  <w:rFonts w:ascii="Cambria" w:hAnsi="Cambria"/>
                  <w:sz w:val="24"/>
                  <w:szCs w:val="24"/>
                </w:rPr>
                <w:delText>Prof. Datta Madamwar</w:delText>
              </w:r>
              <w:r w:rsidDel="00FE44D6">
                <w:rPr>
                  <w:rFonts w:ascii="Cambria" w:hAnsi="Cambria"/>
                  <w:sz w:val="24"/>
                  <w:szCs w:val="24"/>
                </w:rPr>
                <w:delText xml:space="preserve">, </w:delText>
              </w:r>
              <w:r w:rsidRPr="00E91805" w:rsidDel="00FE44D6">
                <w:rPr>
                  <w:rFonts w:ascii="Cambria" w:hAnsi="Cambria"/>
                  <w:sz w:val="24"/>
                  <w:szCs w:val="24"/>
                </w:rPr>
                <w:delText>Advisor</w:delText>
              </w:r>
              <w:r w:rsidDel="00FE44D6">
                <w:rPr>
                  <w:rFonts w:ascii="Cambria" w:hAnsi="Cambria"/>
                  <w:sz w:val="24"/>
                  <w:szCs w:val="24"/>
                </w:rPr>
                <w:delText xml:space="preserve">, </w:delText>
              </w:r>
              <w:r w:rsidRPr="00E91805" w:rsidDel="00FE44D6">
                <w:rPr>
                  <w:rFonts w:ascii="Cambria" w:hAnsi="Cambria"/>
                  <w:sz w:val="24"/>
                  <w:szCs w:val="24"/>
                </w:rPr>
                <w:delText>CHARUSAT University, Changa, Gujarat, India</w:delText>
              </w:r>
            </w:del>
          </w:p>
          <w:p w14:paraId="71F6A997" w14:textId="0C11C0BF" w:rsidR="00B44FDE" w:rsidRPr="00B70B29" w:rsidDel="00FE44D6" w:rsidRDefault="00B44FDE">
            <w:pPr>
              <w:jc w:val="center"/>
              <w:rPr>
                <w:del w:id="184" w:author="gcet" w:date="2024-03-14T15:27:00Z"/>
                <w:rFonts w:ascii="Cambria" w:hAnsi="Cambria"/>
                <w:sz w:val="24"/>
                <w:szCs w:val="24"/>
              </w:rPr>
              <w:pPrChange w:id="185" w:author="gcet" w:date="2024-03-14T15:27:00Z">
                <w:pPr>
                  <w:jc w:val="both"/>
                </w:pPr>
              </w:pPrChange>
            </w:pPr>
          </w:p>
        </w:tc>
      </w:tr>
      <w:tr w:rsidR="00B44FDE" w:rsidDel="00FE44D6" w14:paraId="2D9F9EDE" w14:textId="16B44A4D" w:rsidTr="00613B81">
        <w:trPr>
          <w:ins w:id="186" w:author="Nareshkumar Gattupalli" w:date="2024-01-05T16:02:00Z"/>
          <w:del w:id="187" w:author="gcet" w:date="2024-03-14T15:27:00Z"/>
        </w:trPr>
        <w:tc>
          <w:tcPr>
            <w:tcW w:w="569" w:type="dxa"/>
          </w:tcPr>
          <w:p w14:paraId="0F7D9FBA" w14:textId="6FB63DD6" w:rsidR="00B44FDE" w:rsidRPr="00613B81" w:rsidDel="00FE44D6" w:rsidRDefault="00B44FDE">
            <w:pPr>
              <w:jc w:val="center"/>
              <w:rPr>
                <w:ins w:id="188" w:author="Nareshkumar Gattupalli" w:date="2024-01-05T16:02:00Z"/>
                <w:del w:id="189" w:author="gcet" w:date="2024-03-14T15:27:00Z"/>
                <w:rFonts w:ascii="Cambria" w:hAnsi="Cambria"/>
                <w:b/>
                <w:bCs/>
                <w:sz w:val="24"/>
                <w:szCs w:val="24"/>
              </w:rPr>
              <w:pPrChange w:id="190" w:author="gcet" w:date="2024-03-14T15:27:00Z">
                <w:pPr/>
              </w:pPrChange>
            </w:pPr>
          </w:p>
        </w:tc>
        <w:tc>
          <w:tcPr>
            <w:tcW w:w="2126" w:type="dxa"/>
          </w:tcPr>
          <w:p w14:paraId="61654C14" w14:textId="3D6F1CAD" w:rsidR="00B44FDE" w:rsidRPr="00613B81" w:rsidDel="00FE44D6" w:rsidRDefault="00B44FDE">
            <w:pPr>
              <w:jc w:val="center"/>
              <w:rPr>
                <w:ins w:id="191" w:author="Nareshkumar Gattupalli" w:date="2024-01-05T16:02:00Z"/>
                <w:del w:id="192" w:author="gcet" w:date="2024-03-14T15:27:00Z"/>
                <w:rFonts w:ascii="Cambria" w:hAnsi="Cambria"/>
                <w:b/>
                <w:bCs/>
                <w:sz w:val="24"/>
                <w:szCs w:val="24"/>
              </w:rPr>
              <w:pPrChange w:id="193" w:author="gcet" w:date="2024-03-14T15:27:00Z">
                <w:pPr/>
              </w:pPrChange>
            </w:pPr>
          </w:p>
        </w:tc>
        <w:tc>
          <w:tcPr>
            <w:tcW w:w="5950" w:type="dxa"/>
          </w:tcPr>
          <w:p w14:paraId="06248D3C" w14:textId="6AABDBE8" w:rsidR="00B44FDE" w:rsidDel="00FE44D6" w:rsidRDefault="00B44FDE">
            <w:pPr>
              <w:jc w:val="center"/>
              <w:rPr>
                <w:ins w:id="194" w:author="Nareshkumar Gattupalli" w:date="2024-01-05T16:02:00Z"/>
                <w:del w:id="195" w:author="gcet" w:date="2024-03-14T15:27:00Z"/>
                <w:rFonts w:ascii="Cambria" w:hAnsi="Cambria"/>
                <w:sz w:val="24"/>
                <w:szCs w:val="24"/>
              </w:rPr>
              <w:pPrChange w:id="196" w:author="gcet" w:date="2024-03-14T15:27:00Z">
                <w:pPr>
                  <w:jc w:val="both"/>
                </w:pPr>
              </w:pPrChange>
            </w:pPr>
          </w:p>
        </w:tc>
        <w:tc>
          <w:tcPr>
            <w:tcW w:w="5915" w:type="dxa"/>
          </w:tcPr>
          <w:p w14:paraId="434AF4D6" w14:textId="5E2042EC" w:rsidR="00B44FDE" w:rsidRPr="00E91805" w:rsidDel="00FE44D6" w:rsidRDefault="00B44FDE">
            <w:pPr>
              <w:jc w:val="center"/>
              <w:rPr>
                <w:ins w:id="197" w:author="Nareshkumar Gattupalli" w:date="2024-01-05T16:02:00Z"/>
                <w:del w:id="198" w:author="gcet" w:date="2024-03-14T15:27:00Z"/>
                <w:rFonts w:ascii="Cambria" w:hAnsi="Cambria"/>
                <w:sz w:val="24"/>
                <w:szCs w:val="24"/>
              </w:rPr>
              <w:pPrChange w:id="199" w:author="gcet" w:date="2024-03-14T15:27:00Z">
                <w:pPr>
                  <w:jc w:val="both"/>
                </w:pPr>
              </w:pPrChange>
            </w:pPr>
          </w:p>
        </w:tc>
      </w:tr>
      <w:tr w:rsidR="007A5F63" w:rsidDel="00FE44D6" w14:paraId="2A7D8E9F" w14:textId="05706658" w:rsidTr="00613B81">
        <w:trPr>
          <w:del w:id="200" w:author="gcet" w:date="2024-03-14T15:27:00Z"/>
        </w:trPr>
        <w:tc>
          <w:tcPr>
            <w:tcW w:w="569" w:type="dxa"/>
          </w:tcPr>
          <w:p w14:paraId="52720BF7" w14:textId="1D933B66" w:rsidR="007A5F63" w:rsidRPr="00613B81" w:rsidDel="00FE44D6" w:rsidRDefault="007A5F63">
            <w:pPr>
              <w:jc w:val="center"/>
              <w:rPr>
                <w:del w:id="201" w:author="gcet" w:date="2024-03-14T15:27:00Z"/>
                <w:rFonts w:ascii="Cambria" w:hAnsi="Cambria"/>
                <w:b/>
                <w:bCs/>
                <w:sz w:val="24"/>
                <w:szCs w:val="24"/>
              </w:rPr>
              <w:pPrChange w:id="202" w:author="gcet" w:date="2024-03-14T15:27:00Z">
                <w:pPr/>
              </w:pPrChange>
            </w:pPr>
          </w:p>
        </w:tc>
        <w:tc>
          <w:tcPr>
            <w:tcW w:w="2126" w:type="dxa"/>
          </w:tcPr>
          <w:p w14:paraId="7C41E9FA" w14:textId="345A8036" w:rsidR="007A5F63" w:rsidRPr="00613B81" w:rsidDel="00FE44D6" w:rsidRDefault="007A5F63">
            <w:pPr>
              <w:jc w:val="center"/>
              <w:rPr>
                <w:del w:id="203" w:author="gcet" w:date="2024-03-14T15:27:00Z"/>
                <w:rFonts w:ascii="Cambria" w:hAnsi="Cambria"/>
                <w:b/>
                <w:bCs/>
                <w:sz w:val="24"/>
                <w:szCs w:val="24"/>
              </w:rPr>
              <w:pPrChange w:id="204" w:author="gcet" w:date="2024-03-14T15:27:00Z">
                <w:pPr/>
              </w:pPrChange>
            </w:pPr>
          </w:p>
        </w:tc>
        <w:tc>
          <w:tcPr>
            <w:tcW w:w="5950" w:type="dxa"/>
          </w:tcPr>
          <w:p w14:paraId="07BA2791" w14:textId="78988C7A" w:rsidR="007A5F63" w:rsidDel="00FE44D6" w:rsidRDefault="00B44FDE">
            <w:pPr>
              <w:jc w:val="center"/>
              <w:rPr>
                <w:del w:id="205" w:author="gcet" w:date="2024-03-14T15:27:00Z"/>
                <w:rFonts w:ascii="Cambria" w:hAnsi="Cambria"/>
                <w:sz w:val="24"/>
                <w:szCs w:val="24"/>
              </w:rPr>
              <w:pPrChange w:id="206" w:author="gcet" w:date="2024-03-14T15:27:00Z">
                <w:pPr>
                  <w:jc w:val="both"/>
                </w:pPr>
              </w:pPrChange>
            </w:pPr>
            <w:ins w:id="207" w:author="Nareshkumar Gattupalli" w:date="2024-01-05T16:06:00Z">
              <w:del w:id="208" w:author="gcet" w:date="2024-03-14T15:27:00Z">
                <w:r w:rsidDel="00FE44D6">
                  <w:rPr>
                    <w:rFonts w:ascii="Cambria" w:hAnsi="Cambria"/>
                    <w:sz w:val="24"/>
                    <w:szCs w:val="24"/>
                  </w:rPr>
                  <w:delText>Biology ?????</w:delText>
                </w:r>
              </w:del>
            </w:ins>
          </w:p>
        </w:tc>
        <w:tc>
          <w:tcPr>
            <w:tcW w:w="5915" w:type="dxa"/>
          </w:tcPr>
          <w:p w14:paraId="0B8C9004" w14:textId="300D3329" w:rsidR="007A5F63" w:rsidDel="00FE44D6" w:rsidRDefault="007A5F63">
            <w:pPr>
              <w:jc w:val="center"/>
              <w:rPr>
                <w:del w:id="209" w:author="gcet" w:date="2024-03-14T15:27:00Z"/>
                <w:rFonts w:ascii="Cambria" w:hAnsi="Cambria"/>
                <w:sz w:val="24"/>
                <w:szCs w:val="24"/>
              </w:rPr>
              <w:pPrChange w:id="210" w:author="gcet" w:date="2024-03-14T15:27:00Z">
                <w:pPr>
                  <w:jc w:val="both"/>
                </w:pPr>
              </w:pPrChange>
            </w:pPr>
            <w:del w:id="211" w:author="gcet" w:date="2024-03-14T15:27:00Z">
              <w:r w:rsidRPr="00E91805" w:rsidDel="00FE44D6">
                <w:rPr>
                  <w:rFonts w:ascii="Cambria" w:hAnsi="Cambria"/>
                  <w:sz w:val="24"/>
                  <w:szCs w:val="24"/>
                </w:rPr>
                <w:delText>Suhas R Joshi</w:delText>
              </w:r>
              <w:r w:rsidRPr="00E91805" w:rsidDel="00FE44D6">
                <w:rPr>
                  <w:rFonts w:ascii="Cambria" w:hAnsi="Cambria"/>
                  <w:sz w:val="24"/>
                  <w:szCs w:val="24"/>
                </w:rPr>
                <w:tab/>
                <w:delText>Carbon Initiative Lead</w:delText>
              </w:r>
              <w:r w:rsidDel="00FE44D6">
                <w:rPr>
                  <w:rFonts w:ascii="Cambria" w:hAnsi="Cambria"/>
                  <w:sz w:val="24"/>
                  <w:szCs w:val="24"/>
                </w:rPr>
                <w:delText xml:space="preserve">, </w:delText>
              </w:r>
              <w:r w:rsidRPr="00E91805" w:rsidDel="00FE44D6">
                <w:rPr>
                  <w:rFonts w:ascii="Cambria" w:hAnsi="Cambria"/>
                  <w:sz w:val="24"/>
                  <w:szCs w:val="24"/>
                </w:rPr>
                <w:delText>Bayer Foundation, India</w:delText>
              </w:r>
            </w:del>
          </w:p>
        </w:tc>
      </w:tr>
      <w:tr w:rsidR="007A5F63" w:rsidDel="00FE44D6" w14:paraId="065D1A37" w14:textId="03AED3CB" w:rsidTr="00613B81">
        <w:trPr>
          <w:del w:id="212" w:author="gcet" w:date="2024-03-14T15:27:00Z"/>
        </w:trPr>
        <w:tc>
          <w:tcPr>
            <w:tcW w:w="569" w:type="dxa"/>
          </w:tcPr>
          <w:p w14:paraId="2DD520D6" w14:textId="4412E528" w:rsidR="007A5F63" w:rsidRPr="00613B81" w:rsidDel="00FE44D6" w:rsidRDefault="007A5F63">
            <w:pPr>
              <w:jc w:val="center"/>
              <w:rPr>
                <w:del w:id="213" w:author="gcet" w:date="2024-03-14T15:27:00Z"/>
                <w:rFonts w:ascii="Cambria" w:hAnsi="Cambria"/>
                <w:b/>
                <w:bCs/>
                <w:sz w:val="24"/>
                <w:szCs w:val="24"/>
              </w:rPr>
              <w:pPrChange w:id="214" w:author="gcet" w:date="2024-03-14T15:27:00Z">
                <w:pPr/>
              </w:pPrChange>
            </w:pPr>
          </w:p>
        </w:tc>
        <w:tc>
          <w:tcPr>
            <w:tcW w:w="2126" w:type="dxa"/>
          </w:tcPr>
          <w:p w14:paraId="6459789F" w14:textId="23EE094C" w:rsidR="007A5F63" w:rsidRPr="00613B81" w:rsidDel="00FE44D6" w:rsidRDefault="007A5F63">
            <w:pPr>
              <w:jc w:val="center"/>
              <w:rPr>
                <w:del w:id="215" w:author="gcet" w:date="2024-03-14T15:27:00Z"/>
                <w:rFonts w:ascii="Cambria" w:hAnsi="Cambria"/>
                <w:b/>
                <w:bCs/>
                <w:sz w:val="24"/>
                <w:szCs w:val="24"/>
              </w:rPr>
              <w:pPrChange w:id="216" w:author="gcet" w:date="2024-03-14T15:27:00Z">
                <w:pPr/>
              </w:pPrChange>
            </w:pPr>
          </w:p>
        </w:tc>
        <w:tc>
          <w:tcPr>
            <w:tcW w:w="5950" w:type="dxa"/>
          </w:tcPr>
          <w:p w14:paraId="57756585" w14:textId="7DE7734F" w:rsidR="007A5F63" w:rsidDel="00FE44D6" w:rsidRDefault="007A5F63">
            <w:pPr>
              <w:jc w:val="center"/>
              <w:rPr>
                <w:del w:id="217" w:author="gcet" w:date="2024-03-14T15:27:00Z"/>
                <w:rFonts w:ascii="Cambria" w:hAnsi="Cambria"/>
                <w:sz w:val="24"/>
                <w:szCs w:val="24"/>
              </w:rPr>
              <w:pPrChange w:id="218" w:author="gcet" w:date="2024-03-14T15:27:00Z">
                <w:pPr>
                  <w:jc w:val="both"/>
                </w:pPr>
              </w:pPrChange>
            </w:pPr>
          </w:p>
        </w:tc>
        <w:tc>
          <w:tcPr>
            <w:tcW w:w="5915" w:type="dxa"/>
          </w:tcPr>
          <w:p w14:paraId="4DC47F86" w14:textId="77975543" w:rsidR="007A5F63" w:rsidDel="00FE44D6" w:rsidRDefault="007A5F63">
            <w:pPr>
              <w:jc w:val="center"/>
              <w:rPr>
                <w:del w:id="219" w:author="gcet" w:date="2024-03-14T15:27:00Z"/>
                <w:rFonts w:ascii="Cambria" w:hAnsi="Cambria"/>
                <w:sz w:val="24"/>
                <w:szCs w:val="24"/>
              </w:rPr>
              <w:pPrChange w:id="220" w:author="gcet" w:date="2024-03-14T15:27:00Z">
                <w:pPr>
                  <w:jc w:val="both"/>
                </w:pPr>
              </w:pPrChange>
            </w:pPr>
            <w:del w:id="221" w:author="gcet" w:date="2024-03-14T15:27:00Z">
              <w:r w:rsidRPr="00E91805" w:rsidDel="00FE44D6">
                <w:rPr>
                  <w:rFonts w:ascii="Cambria" w:hAnsi="Cambria"/>
                  <w:sz w:val="24"/>
                  <w:szCs w:val="24"/>
                </w:rPr>
                <w:delText>Prof. Dr. P. N. Gajjar</w:delText>
              </w:r>
              <w:r w:rsidDel="00FE44D6">
                <w:rPr>
                  <w:rFonts w:ascii="Cambria" w:hAnsi="Cambria"/>
                  <w:sz w:val="24"/>
                  <w:szCs w:val="24"/>
                </w:rPr>
                <w:delText xml:space="preserve">, </w:delText>
              </w:r>
              <w:r w:rsidRPr="00E91805" w:rsidDel="00FE44D6">
                <w:rPr>
                  <w:rFonts w:ascii="Cambria" w:hAnsi="Cambria"/>
                  <w:sz w:val="24"/>
                  <w:szCs w:val="24"/>
                </w:rPr>
                <w:delText>Head, Physics Dept. School of Sciences</w:delText>
              </w:r>
              <w:r w:rsidDel="00FE44D6">
                <w:rPr>
                  <w:rFonts w:ascii="Cambria" w:hAnsi="Cambria"/>
                  <w:sz w:val="24"/>
                  <w:szCs w:val="24"/>
                </w:rPr>
                <w:delText xml:space="preserve">, </w:delText>
              </w:r>
              <w:r w:rsidRPr="00E91805" w:rsidDel="00FE44D6">
                <w:rPr>
                  <w:rFonts w:ascii="Cambria" w:hAnsi="Cambria"/>
                  <w:sz w:val="24"/>
                  <w:szCs w:val="24"/>
                </w:rPr>
                <w:delText>Gujarat University, Ahmedabad</w:delText>
              </w:r>
            </w:del>
          </w:p>
        </w:tc>
      </w:tr>
      <w:tr w:rsidR="007A5F63" w:rsidDel="00FE44D6" w14:paraId="68FD8750" w14:textId="729A8DAB" w:rsidTr="00613B81">
        <w:trPr>
          <w:del w:id="222" w:author="gcet" w:date="2024-03-14T15:27:00Z"/>
        </w:trPr>
        <w:tc>
          <w:tcPr>
            <w:tcW w:w="569" w:type="dxa"/>
          </w:tcPr>
          <w:p w14:paraId="5DC1289D" w14:textId="64FFCE50" w:rsidR="007A5F63" w:rsidRPr="00613B81" w:rsidDel="00FE44D6" w:rsidRDefault="007A5F63">
            <w:pPr>
              <w:jc w:val="center"/>
              <w:rPr>
                <w:del w:id="223" w:author="gcet" w:date="2024-03-14T15:27:00Z"/>
                <w:rFonts w:ascii="Cambria" w:hAnsi="Cambria"/>
                <w:b/>
                <w:bCs/>
                <w:sz w:val="24"/>
                <w:szCs w:val="24"/>
              </w:rPr>
              <w:pPrChange w:id="224" w:author="gcet" w:date="2024-03-14T15:27:00Z">
                <w:pPr/>
              </w:pPrChange>
            </w:pPr>
          </w:p>
        </w:tc>
        <w:tc>
          <w:tcPr>
            <w:tcW w:w="2126" w:type="dxa"/>
          </w:tcPr>
          <w:p w14:paraId="56400040" w14:textId="449ABC69" w:rsidR="007A5F63" w:rsidRPr="00613B81" w:rsidDel="00FE44D6" w:rsidRDefault="007A5F63">
            <w:pPr>
              <w:jc w:val="center"/>
              <w:rPr>
                <w:del w:id="225" w:author="gcet" w:date="2024-03-14T15:27:00Z"/>
                <w:rFonts w:ascii="Cambria" w:hAnsi="Cambria"/>
                <w:b/>
                <w:bCs/>
                <w:sz w:val="24"/>
                <w:szCs w:val="24"/>
              </w:rPr>
              <w:pPrChange w:id="226" w:author="gcet" w:date="2024-03-14T15:27:00Z">
                <w:pPr/>
              </w:pPrChange>
            </w:pPr>
          </w:p>
        </w:tc>
        <w:tc>
          <w:tcPr>
            <w:tcW w:w="5950" w:type="dxa"/>
          </w:tcPr>
          <w:p w14:paraId="705682B2" w14:textId="7F3AF0D1" w:rsidR="007A5F63" w:rsidDel="00FE44D6" w:rsidRDefault="007A5F63">
            <w:pPr>
              <w:jc w:val="center"/>
              <w:rPr>
                <w:del w:id="227" w:author="gcet" w:date="2024-03-14T15:27:00Z"/>
                <w:rFonts w:ascii="Cambria" w:hAnsi="Cambria"/>
                <w:sz w:val="24"/>
                <w:szCs w:val="24"/>
              </w:rPr>
              <w:pPrChange w:id="228" w:author="gcet" w:date="2024-03-14T15:27:00Z">
                <w:pPr>
                  <w:jc w:val="both"/>
                </w:pPr>
              </w:pPrChange>
            </w:pPr>
          </w:p>
        </w:tc>
        <w:tc>
          <w:tcPr>
            <w:tcW w:w="5915" w:type="dxa"/>
          </w:tcPr>
          <w:p w14:paraId="41E0D2A3" w14:textId="0560EE17" w:rsidR="007A5F63" w:rsidDel="00FE44D6" w:rsidRDefault="007A5F63">
            <w:pPr>
              <w:jc w:val="center"/>
              <w:rPr>
                <w:del w:id="229" w:author="gcet" w:date="2024-03-14T15:27:00Z"/>
                <w:rFonts w:ascii="Cambria" w:hAnsi="Cambria"/>
                <w:sz w:val="24"/>
                <w:szCs w:val="24"/>
              </w:rPr>
              <w:pPrChange w:id="230" w:author="gcet" w:date="2024-03-14T15:27:00Z">
                <w:pPr>
                  <w:jc w:val="both"/>
                </w:pPr>
              </w:pPrChange>
            </w:pPr>
            <w:del w:id="231" w:author="gcet" w:date="2024-03-14T15:27:00Z">
              <w:r w:rsidRPr="00B44FDE" w:rsidDel="00FE44D6">
                <w:rPr>
                  <w:rFonts w:ascii="Cambria" w:hAnsi="Cambria"/>
                  <w:color w:val="FF0000"/>
                  <w:sz w:val="24"/>
                  <w:szCs w:val="24"/>
                  <w:rPrChange w:id="232" w:author="Nareshkumar Gattupalli" w:date="2024-01-05T16:03:00Z">
                    <w:rPr>
                      <w:rFonts w:ascii="Cambria" w:hAnsi="Cambria"/>
                      <w:sz w:val="24"/>
                      <w:szCs w:val="24"/>
                    </w:rPr>
                  </w:rPrChange>
                </w:rPr>
                <w:delText>Dr. Purnima Pandit,</w:delText>
              </w:r>
              <w:r w:rsidRPr="00B44FDE" w:rsidDel="00FE44D6">
                <w:rPr>
                  <w:rFonts w:ascii="Cambria" w:hAnsi="Cambria"/>
                  <w:color w:val="FF0000"/>
                  <w:sz w:val="24"/>
                  <w:szCs w:val="24"/>
                  <w:rPrChange w:id="233" w:author="Nareshkumar Gattupalli" w:date="2024-01-05T16:03:00Z">
                    <w:rPr>
                      <w:rFonts w:ascii="Cambria" w:hAnsi="Cambria"/>
                      <w:sz w:val="24"/>
                      <w:szCs w:val="24"/>
                    </w:rPr>
                  </w:rPrChange>
                </w:rPr>
                <w:tab/>
                <w:delText>Associate Professor in Mathematics, Faculty of Technology, MSU, Vadodara</w:delText>
              </w:r>
            </w:del>
          </w:p>
        </w:tc>
      </w:tr>
      <w:tr w:rsidR="007A5F63" w:rsidDel="00FE44D6" w14:paraId="13269DBC" w14:textId="10E493FD" w:rsidTr="00613B81">
        <w:trPr>
          <w:del w:id="234" w:author="gcet" w:date="2024-03-14T15:27:00Z"/>
        </w:trPr>
        <w:tc>
          <w:tcPr>
            <w:tcW w:w="569" w:type="dxa"/>
          </w:tcPr>
          <w:p w14:paraId="3E71D135" w14:textId="2E39C47F" w:rsidR="007A5F63" w:rsidRPr="00613B81" w:rsidDel="00FE44D6" w:rsidRDefault="007A5F63">
            <w:pPr>
              <w:jc w:val="center"/>
              <w:rPr>
                <w:del w:id="235" w:author="gcet" w:date="2024-03-14T15:27:00Z"/>
                <w:rFonts w:ascii="Cambria" w:hAnsi="Cambria"/>
                <w:b/>
                <w:bCs/>
                <w:sz w:val="24"/>
                <w:szCs w:val="24"/>
              </w:rPr>
              <w:pPrChange w:id="236" w:author="gcet" w:date="2024-03-14T15:27:00Z">
                <w:pPr/>
              </w:pPrChange>
            </w:pPr>
          </w:p>
        </w:tc>
        <w:tc>
          <w:tcPr>
            <w:tcW w:w="2126" w:type="dxa"/>
          </w:tcPr>
          <w:p w14:paraId="2F73A403" w14:textId="7933FAD9" w:rsidR="007A5F63" w:rsidRPr="00613B81" w:rsidDel="00FE44D6" w:rsidRDefault="007A5F63">
            <w:pPr>
              <w:jc w:val="center"/>
              <w:rPr>
                <w:del w:id="237" w:author="gcet" w:date="2024-03-14T15:27:00Z"/>
                <w:rFonts w:ascii="Cambria" w:hAnsi="Cambria"/>
                <w:b/>
                <w:bCs/>
                <w:sz w:val="24"/>
                <w:szCs w:val="24"/>
              </w:rPr>
              <w:pPrChange w:id="238" w:author="gcet" w:date="2024-03-14T15:27:00Z">
                <w:pPr/>
              </w:pPrChange>
            </w:pPr>
          </w:p>
        </w:tc>
        <w:tc>
          <w:tcPr>
            <w:tcW w:w="5950" w:type="dxa"/>
          </w:tcPr>
          <w:p w14:paraId="0267E50E" w14:textId="5A2B584F" w:rsidR="007A5F63" w:rsidDel="00FE44D6" w:rsidRDefault="007A5F63">
            <w:pPr>
              <w:jc w:val="center"/>
              <w:rPr>
                <w:del w:id="239" w:author="gcet" w:date="2024-03-14T15:27:00Z"/>
                <w:rFonts w:ascii="Cambria" w:hAnsi="Cambria"/>
                <w:sz w:val="24"/>
                <w:szCs w:val="24"/>
              </w:rPr>
              <w:pPrChange w:id="240" w:author="gcet" w:date="2024-03-14T15:27:00Z">
                <w:pPr>
                  <w:jc w:val="both"/>
                </w:pPr>
              </w:pPrChange>
            </w:pPr>
          </w:p>
        </w:tc>
        <w:tc>
          <w:tcPr>
            <w:tcW w:w="5915" w:type="dxa"/>
          </w:tcPr>
          <w:p w14:paraId="66CAF505" w14:textId="40D39AC0" w:rsidR="007A5F63" w:rsidDel="00FE44D6" w:rsidRDefault="007A5F63">
            <w:pPr>
              <w:jc w:val="center"/>
              <w:rPr>
                <w:del w:id="241" w:author="gcet" w:date="2024-03-14T15:27:00Z"/>
                <w:rFonts w:ascii="Cambria" w:hAnsi="Cambria"/>
                <w:sz w:val="24"/>
                <w:szCs w:val="24"/>
              </w:rPr>
              <w:pPrChange w:id="242" w:author="gcet" w:date="2024-03-14T15:27:00Z">
                <w:pPr>
                  <w:jc w:val="both"/>
                </w:pPr>
              </w:pPrChange>
            </w:pPr>
            <w:del w:id="243" w:author="gcet" w:date="2024-03-14T15:27:00Z">
              <w:r w:rsidRPr="00E91805" w:rsidDel="00FE44D6">
                <w:rPr>
                  <w:rFonts w:ascii="Cambria" w:hAnsi="Cambria"/>
                  <w:sz w:val="24"/>
                  <w:szCs w:val="24"/>
                </w:rPr>
                <w:delText>Dr. Manoj Lunagaria</w:delText>
              </w:r>
              <w:r w:rsidDel="00FE44D6">
                <w:rPr>
                  <w:rFonts w:ascii="Cambria" w:hAnsi="Cambria"/>
                  <w:sz w:val="24"/>
                  <w:szCs w:val="24"/>
                </w:rPr>
                <w:delText xml:space="preserve">, </w:delText>
              </w:r>
              <w:r w:rsidRPr="00E91805" w:rsidDel="00FE44D6">
                <w:rPr>
                  <w:rFonts w:ascii="Cambria" w:hAnsi="Cambria"/>
                  <w:sz w:val="24"/>
                  <w:szCs w:val="24"/>
                </w:rPr>
                <w:tab/>
                <w:delText>Head, Dept of Agrometeorology</w:delText>
              </w:r>
              <w:r w:rsidDel="00FE44D6">
                <w:rPr>
                  <w:rFonts w:ascii="Cambria" w:hAnsi="Cambria"/>
                  <w:sz w:val="24"/>
                  <w:szCs w:val="24"/>
                </w:rPr>
                <w:delText xml:space="preserve"> </w:delText>
              </w:r>
              <w:r w:rsidRPr="00E91805" w:rsidDel="00FE44D6">
                <w:rPr>
                  <w:rFonts w:ascii="Cambria" w:hAnsi="Cambria"/>
                  <w:sz w:val="24"/>
                  <w:szCs w:val="24"/>
                </w:rPr>
                <w:delText>AAU, Anand</w:delText>
              </w:r>
            </w:del>
          </w:p>
        </w:tc>
      </w:tr>
      <w:tr w:rsidR="007A5F63" w:rsidDel="00FE44D6" w14:paraId="7902A144" w14:textId="22135556" w:rsidTr="00613B81">
        <w:trPr>
          <w:del w:id="244" w:author="gcet" w:date="2024-03-14T15:27:00Z"/>
        </w:trPr>
        <w:tc>
          <w:tcPr>
            <w:tcW w:w="569" w:type="dxa"/>
          </w:tcPr>
          <w:p w14:paraId="794D7042" w14:textId="2C0E1B64" w:rsidR="007A5F63" w:rsidRPr="00613B81" w:rsidDel="00FE44D6" w:rsidRDefault="007A5F63">
            <w:pPr>
              <w:jc w:val="center"/>
              <w:rPr>
                <w:del w:id="245" w:author="gcet" w:date="2024-03-14T15:27:00Z"/>
                <w:rFonts w:ascii="Cambria" w:hAnsi="Cambria"/>
                <w:b/>
                <w:bCs/>
                <w:sz w:val="24"/>
                <w:szCs w:val="24"/>
              </w:rPr>
              <w:pPrChange w:id="246" w:author="gcet" w:date="2024-03-14T15:27:00Z">
                <w:pPr/>
              </w:pPrChange>
            </w:pPr>
          </w:p>
        </w:tc>
        <w:tc>
          <w:tcPr>
            <w:tcW w:w="2126" w:type="dxa"/>
          </w:tcPr>
          <w:p w14:paraId="2AD87B02" w14:textId="343D93EF" w:rsidR="007A5F63" w:rsidRPr="00613B81" w:rsidDel="00FE44D6" w:rsidRDefault="007A5F63">
            <w:pPr>
              <w:jc w:val="center"/>
              <w:rPr>
                <w:del w:id="247" w:author="gcet" w:date="2024-03-14T15:27:00Z"/>
                <w:rFonts w:ascii="Cambria" w:hAnsi="Cambria"/>
                <w:b/>
                <w:bCs/>
                <w:sz w:val="24"/>
                <w:szCs w:val="24"/>
              </w:rPr>
              <w:pPrChange w:id="248" w:author="gcet" w:date="2024-03-14T15:27:00Z">
                <w:pPr/>
              </w:pPrChange>
            </w:pPr>
          </w:p>
        </w:tc>
        <w:tc>
          <w:tcPr>
            <w:tcW w:w="5950" w:type="dxa"/>
          </w:tcPr>
          <w:p w14:paraId="4DF3B44C" w14:textId="3961120A" w:rsidR="007A5F63" w:rsidDel="00FE44D6" w:rsidRDefault="007A5F63">
            <w:pPr>
              <w:jc w:val="center"/>
              <w:rPr>
                <w:del w:id="249" w:author="gcet" w:date="2024-03-14T15:27:00Z"/>
                <w:rFonts w:ascii="Cambria" w:hAnsi="Cambria"/>
                <w:sz w:val="24"/>
                <w:szCs w:val="24"/>
              </w:rPr>
              <w:pPrChange w:id="250" w:author="gcet" w:date="2024-03-14T15:27:00Z">
                <w:pPr>
                  <w:jc w:val="both"/>
                </w:pPr>
              </w:pPrChange>
            </w:pPr>
          </w:p>
        </w:tc>
        <w:tc>
          <w:tcPr>
            <w:tcW w:w="5915" w:type="dxa"/>
          </w:tcPr>
          <w:p w14:paraId="1958A6C5" w14:textId="627AF4EF" w:rsidR="007A5F63" w:rsidRPr="008D64FF" w:rsidDel="00FE44D6" w:rsidRDefault="007A5F63">
            <w:pPr>
              <w:jc w:val="center"/>
              <w:rPr>
                <w:del w:id="251" w:author="gcet" w:date="2024-03-14T15:27:00Z"/>
                <w:rFonts w:ascii="Cambria" w:hAnsi="Cambria" w:cs="Arial"/>
                <w:color w:val="000000"/>
                <w:sz w:val="24"/>
                <w:szCs w:val="24"/>
              </w:rPr>
              <w:pPrChange w:id="252" w:author="gcet" w:date="2024-03-14T15:27:00Z">
                <w:pPr>
                  <w:jc w:val="both"/>
                </w:pPr>
              </w:pPrChange>
            </w:pPr>
            <w:del w:id="253" w:author="gcet" w:date="2024-03-14T15:27:00Z">
              <w:r w:rsidRPr="00B44FDE" w:rsidDel="00FE44D6">
                <w:rPr>
                  <w:rFonts w:ascii="Cambria" w:hAnsi="Cambria"/>
                  <w:color w:val="FF0000"/>
                  <w:sz w:val="24"/>
                  <w:szCs w:val="24"/>
                  <w:rPrChange w:id="254" w:author="Nareshkumar Gattupalli" w:date="2024-01-05T16:03:00Z">
                    <w:rPr>
                      <w:rFonts w:ascii="Cambria" w:hAnsi="Cambria"/>
                      <w:sz w:val="24"/>
                      <w:szCs w:val="24"/>
                    </w:rPr>
                  </w:rPrChange>
                </w:rPr>
                <w:delText>Dr. Pruthul Desai, Principal, Sir P. T. Science College, Surat</w:delText>
              </w:r>
            </w:del>
          </w:p>
        </w:tc>
      </w:tr>
      <w:tr w:rsidR="007A5F63" w:rsidDel="00FE44D6" w14:paraId="11E3B40E" w14:textId="6419E30F" w:rsidTr="00613B81">
        <w:trPr>
          <w:del w:id="255" w:author="gcet" w:date="2024-03-14T15:27:00Z"/>
        </w:trPr>
        <w:tc>
          <w:tcPr>
            <w:tcW w:w="569" w:type="dxa"/>
          </w:tcPr>
          <w:p w14:paraId="50D406C7" w14:textId="5ABD75EB" w:rsidR="007A5F63" w:rsidRPr="00613B81" w:rsidDel="00FE44D6" w:rsidRDefault="007A5F63">
            <w:pPr>
              <w:jc w:val="center"/>
              <w:rPr>
                <w:del w:id="256" w:author="gcet" w:date="2024-03-14T15:27:00Z"/>
                <w:rFonts w:ascii="Cambria" w:hAnsi="Cambria"/>
                <w:b/>
                <w:bCs/>
                <w:sz w:val="24"/>
                <w:szCs w:val="24"/>
              </w:rPr>
              <w:pPrChange w:id="257" w:author="gcet" w:date="2024-03-14T15:27:00Z">
                <w:pPr/>
              </w:pPrChange>
            </w:pPr>
          </w:p>
        </w:tc>
        <w:tc>
          <w:tcPr>
            <w:tcW w:w="2126" w:type="dxa"/>
          </w:tcPr>
          <w:p w14:paraId="7114D08A" w14:textId="3161A29F" w:rsidR="007A5F63" w:rsidRPr="00613B81" w:rsidDel="00FE44D6" w:rsidRDefault="007A5F63">
            <w:pPr>
              <w:jc w:val="center"/>
              <w:rPr>
                <w:del w:id="258" w:author="gcet" w:date="2024-03-14T15:27:00Z"/>
                <w:rFonts w:ascii="Cambria" w:hAnsi="Cambria"/>
                <w:b/>
                <w:bCs/>
                <w:sz w:val="24"/>
                <w:szCs w:val="24"/>
              </w:rPr>
              <w:pPrChange w:id="259" w:author="gcet" w:date="2024-03-14T15:27:00Z">
                <w:pPr/>
              </w:pPrChange>
            </w:pPr>
          </w:p>
        </w:tc>
        <w:tc>
          <w:tcPr>
            <w:tcW w:w="5950" w:type="dxa"/>
          </w:tcPr>
          <w:p w14:paraId="46912C94" w14:textId="09A876F8" w:rsidR="007A5F63" w:rsidDel="00FE44D6" w:rsidRDefault="007A5F63">
            <w:pPr>
              <w:jc w:val="center"/>
              <w:rPr>
                <w:del w:id="260" w:author="gcet" w:date="2024-03-14T15:27:00Z"/>
                <w:rFonts w:ascii="Cambria" w:hAnsi="Cambria"/>
                <w:sz w:val="24"/>
                <w:szCs w:val="24"/>
              </w:rPr>
              <w:pPrChange w:id="261" w:author="gcet" w:date="2024-03-14T15:27:00Z">
                <w:pPr>
                  <w:jc w:val="both"/>
                </w:pPr>
              </w:pPrChange>
            </w:pPr>
          </w:p>
        </w:tc>
        <w:tc>
          <w:tcPr>
            <w:tcW w:w="5915" w:type="dxa"/>
          </w:tcPr>
          <w:p w14:paraId="4A67F9B7" w14:textId="1EE8CD54" w:rsidR="007A5F63" w:rsidDel="00FE44D6" w:rsidRDefault="007A5F63">
            <w:pPr>
              <w:jc w:val="center"/>
              <w:rPr>
                <w:del w:id="262" w:author="gcet" w:date="2024-03-14T15:27:00Z"/>
                <w:rFonts w:ascii="Cambria" w:hAnsi="Cambria" w:cs="Arial"/>
                <w:color w:val="000000"/>
              </w:rPr>
              <w:pPrChange w:id="263" w:author="gcet" w:date="2024-03-14T15:27:00Z">
                <w:pPr>
                  <w:jc w:val="both"/>
                </w:pPr>
              </w:pPrChange>
            </w:pPr>
          </w:p>
        </w:tc>
      </w:tr>
      <w:tr w:rsidR="007A5F63" w:rsidDel="00FE44D6" w14:paraId="05EFC8EE" w14:textId="63A0A0CD" w:rsidTr="00613B81">
        <w:trPr>
          <w:del w:id="264" w:author="gcet" w:date="2024-03-14T15:27:00Z"/>
        </w:trPr>
        <w:tc>
          <w:tcPr>
            <w:tcW w:w="569" w:type="dxa"/>
          </w:tcPr>
          <w:p w14:paraId="283D4CDF" w14:textId="423F3582" w:rsidR="007A5F63" w:rsidRPr="00613B81" w:rsidDel="00FE44D6" w:rsidRDefault="007A5F63">
            <w:pPr>
              <w:jc w:val="center"/>
              <w:rPr>
                <w:del w:id="265" w:author="gcet" w:date="2024-03-14T15:27:00Z"/>
                <w:rFonts w:ascii="Cambria" w:hAnsi="Cambria"/>
                <w:b/>
                <w:bCs/>
                <w:sz w:val="24"/>
                <w:szCs w:val="24"/>
              </w:rPr>
              <w:pPrChange w:id="266" w:author="gcet" w:date="2024-03-14T15:27:00Z">
                <w:pPr/>
              </w:pPrChange>
            </w:pPr>
            <w:del w:id="267" w:author="gcet" w:date="2024-03-14T15:27:00Z">
              <w:r w:rsidRPr="00613B81" w:rsidDel="00FE44D6">
                <w:rPr>
                  <w:rFonts w:ascii="Cambria" w:hAnsi="Cambria"/>
                  <w:b/>
                  <w:bCs/>
                  <w:sz w:val="24"/>
                  <w:szCs w:val="24"/>
                </w:rPr>
                <w:delText>3</w:delText>
              </w:r>
            </w:del>
          </w:p>
        </w:tc>
        <w:tc>
          <w:tcPr>
            <w:tcW w:w="2126" w:type="dxa"/>
          </w:tcPr>
          <w:p w14:paraId="52BAD277" w14:textId="7A78C3FE" w:rsidR="007A5F63" w:rsidRPr="00613B81" w:rsidDel="00FE44D6" w:rsidRDefault="007A5F63">
            <w:pPr>
              <w:jc w:val="center"/>
              <w:rPr>
                <w:del w:id="268" w:author="gcet" w:date="2024-03-14T15:27:00Z"/>
                <w:rFonts w:ascii="Cambria" w:hAnsi="Cambria"/>
                <w:b/>
                <w:bCs/>
                <w:sz w:val="24"/>
                <w:szCs w:val="24"/>
              </w:rPr>
              <w:pPrChange w:id="269" w:author="gcet" w:date="2024-03-14T15:27:00Z">
                <w:pPr/>
              </w:pPrChange>
            </w:pPr>
            <w:del w:id="270" w:author="gcet" w:date="2024-03-14T15:27:00Z">
              <w:r w:rsidRPr="00613B81" w:rsidDel="00FE44D6">
                <w:rPr>
                  <w:rFonts w:ascii="Cambria" w:hAnsi="Cambria"/>
                  <w:b/>
                  <w:bCs/>
                  <w:sz w:val="24"/>
                  <w:szCs w:val="24"/>
                </w:rPr>
                <w:delText>Health Science (Pharmacy)</w:delText>
              </w:r>
            </w:del>
          </w:p>
        </w:tc>
        <w:tc>
          <w:tcPr>
            <w:tcW w:w="5950" w:type="dxa"/>
          </w:tcPr>
          <w:p w14:paraId="6428F5B2" w14:textId="4F35DC62" w:rsidR="007A5F63" w:rsidDel="00FE44D6" w:rsidRDefault="007A5F63">
            <w:pPr>
              <w:jc w:val="center"/>
              <w:rPr>
                <w:del w:id="271" w:author="gcet" w:date="2024-03-14T15:27:00Z"/>
                <w:rFonts w:ascii="Cambria" w:hAnsi="Cambria"/>
                <w:sz w:val="24"/>
                <w:szCs w:val="24"/>
              </w:rPr>
              <w:pPrChange w:id="272" w:author="gcet" w:date="2024-03-14T15:27:00Z">
                <w:pPr>
                  <w:jc w:val="both"/>
                </w:pPr>
              </w:pPrChange>
            </w:pPr>
            <w:del w:id="273" w:author="gcet" w:date="2024-03-14T15:27:00Z">
              <w:r w:rsidRPr="00601E15" w:rsidDel="00FE44D6">
                <w:rPr>
                  <w:rFonts w:ascii="Cambria" w:hAnsi="Cambria"/>
                  <w:sz w:val="24"/>
                  <w:szCs w:val="24"/>
                </w:rPr>
                <w:delText>Dr. Aliasgar Shahiwala</w:delText>
              </w:r>
              <w:r w:rsidDel="00FE44D6">
                <w:rPr>
                  <w:rFonts w:ascii="Cambria" w:hAnsi="Cambria"/>
                  <w:sz w:val="24"/>
                  <w:szCs w:val="24"/>
                </w:rPr>
                <w:delText xml:space="preserve">, </w:delText>
              </w:r>
              <w:r w:rsidRPr="00601E15" w:rsidDel="00FE44D6">
                <w:rPr>
                  <w:rFonts w:ascii="Cambria" w:hAnsi="Cambria"/>
                  <w:sz w:val="24"/>
                  <w:szCs w:val="24"/>
                </w:rPr>
                <w:delText>Professor</w:delText>
              </w:r>
              <w:r w:rsidDel="00FE44D6">
                <w:rPr>
                  <w:rFonts w:ascii="Cambria" w:hAnsi="Cambria"/>
                  <w:sz w:val="24"/>
                  <w:szCs w:val="24"/>
                </w:rPr>
                <w:delText xml:space="preserve">, </w:delText>
              </w:r>
              <w:r w:rsidRPr="00601E15" w:rsidDel="00FE44D6">
                <w:rPr>
                  <w:rFonts w:ascii="Cambria" w:hAnsi="Cambria"/>
                  <w:sz w:val="24"/>
                  <w:szCs w:val="24"/>
                </w:rPr>
                <w:delText>Dubai Pharmacy College</w:delText>
              </w:r>
            </w:del>
          </w:p>
        </w:tc>
        <w:tc>
          <w:tcPr>
            <w:tcW w:w="5915" w:type="dxa"/>
          </w:tcPr>
          <w:p w14:paraId="12669F09" w14:textId="61B4795C" w:rsidR="007A5F63" w:rsidDel="00FE44D6" w:rsidRDefault="007A5F63">
            <w:pPr>
              <w:jc w:val="center"/>
              <w:rPr>
                <w:del w:id="274" w:author="gcet" w:date="2024-03-14T15:27:00Z"/>
                <w:rFonts w:ascii="Cambria" w:hAnsi="Cambria"/>
                <w:sz w:val="24"/>
                <w:szCs w:val="24"/>
              </w:rPr>
              <w:pPrChange w:id="275" w:author="gcet" w:date="2024-03-14T15:27:00Z">
                <w:pPr>
                  <w:jc w:val="both"/>
                </w:pPr>
              </w:pPrChange>
            </w:pPr>
            <w:del w:id="276" w:author="gcet" w:date="2024-03-14T15:27:00Z">
              <w:r w:rsidRPr="00601E15" w:rsidDel="00FE44D6">
                <w:rPr>
                  <w:rFonts w:ascii="Cambria" w:hAnsi="Cambria"/>
                  <w:sz w:val="24"/>
                  <w:szCs w:val="24"/>
                </w:rPr>
                <w:delText>Dr. C. N. Patel</w:delText>
              </w:r>
              <w:r w:rsidDel="00FE44D6">
                <w:rPr>
                  <w:rFonts w:ascii="Cambria" w:hAnsi="Cambria"/>
                  <w:sz w:val="24"/>
                  <w:szCs w:val="24"/>
                </w:rPr>
                <w:delText xml:space="preserve">, </w:delText>
              </w:r>
              <w:r w:rsidRPr="00601E15" w:rsidDel="00FE44D6">
                <w:rPr>
                  <w:rFonts w:ascii="Cambria" w:hAnsi="Cambria"/>
                  <w:sz w:val="24"/>
                  <w:szCs w:val="24"/>
                </w:rPr>
                <w:delText>Professor and Principal</w:delText>
              </w:r>
              <w:r w:rsidDel="00FE44D6">
                <w:rPr>
                  <w:rFonts w:ascii="Cambria" w:hAnsi="Cambria"/>
                  <w:sz w:val="24"/>
                  <w:szCs w:val="24"/>
                </w:rPr>
                <w:delText xml:space="preserve">, </w:delText>
              </w:r>
              <w:r w:rsidRPr="00601E15" w:rsidDel="00FE44D6">
                <w:rPr>
                  <w:rFonts w:ascii="Cambria" w:hAnsi="Cambria"/>
                  <w:sz w:val="24"/>
                  <w:szCs w:val="24"/>
                </w:rPr>
                <w:delText>Sarvajanik Pharmacy College, Mehsana</w:delText>
              </w:r>
            </w:del>
          </w:p>
        </w:tc>
      </w:tr>
      <w:tr w:rsidR="007A5F63" w:rsidDel="00FE44D6" w14:paraId="58733153" w14:textId="176AE090" w:rsidTr="00613B81">
        <w:trPr>
          <w:del w:id="277" w:author="gcet" w:date="2024-03-14T15:27:00Z"/>
        </w:trPr>
        <w:tc>
          <w:tcPr>
            <w:tcW w:w="569" w:type="dxa"/>
          </w:tcPr>
          <w:p w14:paraId="6F67C457" w14:textId="2445C545" w:rsidR="007A5F63" w:rsidRPr="00613B81" w:rsidDel="00FE44D6" w:rsidRDefault="007A5F63">
            <w:pPr>
              <w:jc w:val="center"/>
              <w:rPr>
                <w:del w:id="278" w:author="gcet" w:date="2024-03-14T15:27:00Z"/>
                <w:rFonts w:ascii="Cambria" w:hAnsi="Cambria"/>
                <w:b/>
                <w:bCs/>
                <w:sz w:val="24"/>
                <w:szCs w:val="24"/>
              </w:rPr>
              <w:pPrChange w:id="279" w:author="gcet" w:date="2024-03-14T15:27:00Z">
                <w:pPr/>
              </w:pPrChange>
            </w:pPr>
          </w:p>
        </w:tc>
        <w:tc>
          <w:tcPr>
            <w:tcW w:w="2126" w:type="dxa"/>
          </w:tcPr>
          <w:p w14:paraId="7AE433D7" w14:textId="23ADB804" w:rsidR="007A5F63" w:rsidRPr="00613B81" w:rsidDel="00FE44D6" w:rsidRDefault="007A5F63">
            <w:pPr>
              <w:jc w:val="center"/>
              <w:rPr>
                <w:del w:id="280" w:author="gcet" w:date="2024-03-14T15:27:00Z"/>
                <w:rFonts w:ascii="Cambria" w:hAnsi="Cambria"/>
                <w:b/>
                <w:bCs/>
                <w:sz w:val="24"/>
                <w:szCs w:val="24"/>
              </w:rPr>
              <w:pPrChange w:id="281" w:author="gcet" w:date="2024-03-14T15:27:00Z">
                <w:pPr/>
              </w:pPrChange>
            </w:pPr>
          </w:p>
        </w:tc>
        <w:tc>
          <w:tcPr>
            <w:tcW w:w="5950" w:type="dxa"/>
          </w:tcPr>
          <w:p w14:paraId="1FA5B139" w14:textId="4DF28396" w:rsidR="007A5F63" w:rsidDel="00FE44D6" w:rsidRDefault="007A5F63">
            <w:pPr>
              <w:jc w:val="center"/>
              <w:rPr>
                <w:del w:id="282" w:author="gcet" w:date="2024-03-14T15:27:00Z"/>
                <w:rFonts w:ascii="Cambria" w:hAnsi="Cambria"/>
                <w:sz w:val="24"/>
                <w:szCs w:val="24"/>
              </w:rPr>
              <w:pPrChange w:id="283" w:author="gcet" w:date="2024-03-14T15:27:00Z">
                <w:pPr>
                  <w:jc w:val="both"/>
                </w:pPr>
              </w:pPrChange>
            </w:pPr>
            <w:del w:id="284" w:author="gcet" w:date="2024-03-14T15:27:00Z">
              <w:r w:rsidRPr="00601E15" w:rsidDel="00FE44D6">
                <w:rPr>
                  <w:rFonts w:ascii="Cambria" w:hAnsi="Cambria"/>
                  <w:sz w:val="24"/>
                  <w:szCs w:val="24"/>
                </w:rPr>
                <w:delText>Mr. Killol Chowksi</w:delText>
              </w:r>
              <w:r w:rsidDel="00FE44D6">
                <w:rPr>
                  <w:rFonts w:ascii="Cambria" w:hAnsi="Cambria"/>
                  <w:sz w:val="24"/>
                  <w:szCs w:val="24"/>
                </w:rPr>
                <w:delText xml:space="preserve">, </w:delText>
              </w:r>
              <w:r w:rsidRPr="00601E15" w:rsidDel="00FE44D6">
                <w:rPr>
                  <w:rFonts w:ascii="Cambria" w:hAnsi="Cambria"/>
                  <w:sz w:val="24"/>
                  <w:szCs w:val="24"/>
                </w:rPr>
                <w:delText>Public Health</w:delText>
              </w:r>
              <w:r w:rsidDel="00FE44D6">
                <w:rPr>
                  <w:rFonts w:ascii="Cambria" w:hAnsi="Cambria"/>
                  <w:sz w:val="24"/>
                  <w:szCs w:val="24"/>
                </w:rPr>
                <w:delText xml:space="preserve">, </w:delText>
              </w:r>
              <w:r w:rsidRPr="00601E15" w:rsidDel="00FE44D6">
                <w:rPr>
                  <w:rFonts w:ascii="Cambria" w:hAnsi="Cambria"/>
                  <w:sz w:val="24"/>
                  <w:szCs w:val="24"/>
                </w:rPr>
                <w:delText>Ontario, Canada</w:delText>
              </w:r>
            </w:del>
          </w:p>
        </w:tc>
        <w:tc>
          <w:tcPr>
            <w:tcW w:w="5915" w:type="dxa"/>
          </w:tcPr>
          <w:p w14:paraId="328CA3C3" w14:textId="00C818C5" w:rsidR="007A5F63" w:rsidDel="00FE44D6" w:rsidRDefault="007A5F63">
            <w:pPr>
              <w:jc w:val="center"/>
              <w:rPr>
                <w:del w:id="285" w:author="gcet" w:date="2024-03-14T15:27:00Z"/>
                <w:rFonts w:ascii="Cambria" w:hAnsi="Cambria"/>
                <w:sz w:val="24"/>
                <w:szCs w:val="24"/>
              </w:rPr>
              <w:pPrChange w:id="286" w:author="gcet" w:date="2024-03-14T15:27:00Z">
                <w:pPr>
                  <w:jc w:val="both"/>
                </w:pPr>
              </w:pPrChange>
            </w:pPr>
            <w:del w:id="287" w:author="gcet" w:date="2024-03-14T15:27:00Z">
              <w:r w:rsidRPr="00601E15" w:rsidDel="00FE44D6">
                <w:rPr>
                  <w:rFonts w:ascii="Cambria" w:hAnsi="Cambria"/>
                  <w:sz w:val="24"/>
                  <w:szCs w:val="24"/>
                </w:rPr>
                <w:delText>Dr. Bhoopinder Singh Bhoop</w:delText>
              </w:r>
              <w:r w:rsidDel="00FE44D6">
                <w:rPr>
                  <w:rFonts w:ascii="Cambria" w:hAnsi="Cambria"/>
                  <w:sz w:val="24"/>
                  <w:szCs w:val="24"/>
                </w:rPr>
                <w:delText xml:space="preserve">, </w:delText>
              </w:r>
              <w:r w:rsidRPr="00601E15" w:rsidDel="00FE44D6">
                <w:rPr>
                  <w:rFonts w:ascii="Cambria" w:hAnsi="Cambria"/>
                  <w:sz w:val="24"/>
                  <w:szCs w:val="24"/>
                </w:rPr>
                <w:delText>Professor</w:delText>
              </w:r>
              <w:r w:rsidDel="00FE44D6">
                <w:rPr>
                  <w:rFonts w:ascii="Cambria" w:hAnsi="Cambria"/>
                  <w:sz w:val="24"/>
                  <w:szCs w:val="24"/>
                </w:rPr>
                <w:delText xml:space="preserve">, </w:delText>
              </w:r>
              <w:r w:rsidRPr="00601E15" w:rsidDel="00FE44D6">
                <w:rPr>
                  <w:rFonts w:ascii="Cambria" w:hAnsi="Cambria"/>
                  <w:sz w:val="24"/>
                  <w:szCs w:val="24"/>
                </w:rPr>
                <w:delText>Panjab University</w:delText>
              </w:r>
            </w:del>
          </w:p>
        </w:tc>
      </w:tr>
      <w:tr w:rsidR="007A5F63" w:rsidDel="00FE44D6" w14:paraId="77180820" w14:textId="0D152982" w:rsidTr="00613B81">
        <w:trPr>
          <w:del w:id="288" w:author="gcet" w:date="2024-03-14T15:27:00Z"/>
        </w:trPr>
        <w:tc>
          <w:tcPr>
            <w:tcW w:w="569" w:type="dxa"/>
          </w:tcPr>
          <w:p w14:paraId="42A4027F" w14:textId="7A35A11E" w:rsidR="007A5F63" w:rsidRPr="00613B81" w:rsidDel="00FE44D6" w:rsidRDefault="007A5F63">
            <w:pPr>
              <w:jc w:val="center"/>
              <w:rPr>
                <w:del w:id="289" w:author="gcet" w:date="2024-03-14T15:27:00Z"/>
                <w:rFonts w:ascii="Cambria" w:hAnsi="Cambria"/>
                <w:b/>
                <w:bCs/>
                <w:sz w:val="24"/>
                <w:szCs w:val="24"/>
              </w:rPr>
              <w:pPrChange w:id="290" w:author="gcet" w:date="2024-03-14T15:27:00Z">
                <w:pPr/>
              </w:pPrChange>
            </w:pPr>
          </w:p>
        </w:tc>
        <w:tc>
          <w:tcPr>
            <w:tcW w:w="2126" w:type="dxa"/>
          </w:tcPr>
          <w:p w14:paraId="2900A80A" w14:textId="7672F910" w:rsidR="007A5F63" w:rsidRPr="00613B81" w:rsidDel="00FE44D6" w:rsidRDefault="007A5F63">
            <w:pPr>
              <w:jc w:val="center"/>
              <w:rPr>
                <w:del w:id="291" w:author="gcet" w:date="2024-03-14T15:27:00Z"/>
                <w:rFonts w:ascii="Cambria" w:hAnsi="Cambria"/>
                <w:b/>
                <w:bCs/>
                <w:sz w:val="24"/>
                <w:szCs w:val="24"/>
              </w:rPr>
              <w:pPrChange w:id="292" w:author="gcet" w:date="2024-03-14T15:27:00Z">
                <w:pPr/>
              </w:pPrChange>
            </w:pPr>
          </w:p>
        </w:tc>
        <w:tc>
          <w:tcPr>
            <w:tcW w:w="5950" w:type="dxa"/>
          </w:tcPr>
          <w:p w14:paraId="193B62AC" w14:textId="33C9D878" w:rsidR="007A5F63" w:rsidDel="00FE44D6" w:rsidRDefault="007A5F63">
            <w:pPr>
              <w:jc w:val="center"/>
              <w:rPr>
                <w:del w:id="293" w:author="gcet" w:date="2024-03-14T15:27:00Z"/>
                <w:rFonts w:ascii="Cambria" w:hAnsi="Cambria"/>
                <w:sz w:val="24"/>
                <w:szCs w:val="24"/>
              </w:rPr>
              <w:pPrChange w:id="294" w:author="gcet" w:date="2024-03-14T15:27:00Z">
                <w:pPr>
                  <w:jc w:val="both"/>
                </w:pPr>
              </w:pPrChange>
            </w:pPr>
          </w:p>
        </w:tc>
        <w:tc>
          <w:tcPr>
            <w:tcW w:w="5915" w:type="dxa"/>
          </w:tcPr>
          <w:p w14:paraId="16452E90" w14:textId="2535694B" w:rsidR="007A5F63" w:rsidDel="00FE44D6" w:rsidRDefault="007A5F63">
            <w:pPr>
              <w:jc w:val="center"/>
              <w:rPr>
                <w:del w:id="295" w:author="gcet" w:date="2024-03-14T15:27:00Z"/>
                <w:rFonts w:ascii="Cambria" w:hAnsi="Cambria"/>
                <w:sz w:val="24"/>
                <w:szCs w:val="24"/>
              </w:rPr>
              <w:pPrChange w:id="296" w:author="gcet" w:date="2024-03-14T15:27:00Z">
                <w:pPr>
                  <w:jc w:val="both"/>
                </w:pPr>
              </w:pPrChange>
            </w:pPr>
            <w:del w:id="297" w:author="gcet" w:date="2024-03-14T15:27:00Z">
              <w:r w:rsidRPr="00601E15" w:rsidDel="00FE44D6">
                <w:rPr>
                  <w:rFonts w:ascii="Cambria" w:hAnsi="Cambria"/>
                  <w:sz w:val="24"/>
                  <w:szCs w:val="24"/>
                </w:rPr>
                <w:delText>Dr. S Ravishankar</w:delText>
              </w:r>
              <w:r w:rsidDel="00FE44D6">
                <w:rPr>
                  <w:rFonts w:ascii="Cambria" w:hAnsi="Cambria"/>
                  <w:sz w:val="24"/>
                  <w:szCs w:val="24"/>
                </w:rPr>
                <w:delText xml:space="preserve">, </w:delText>
              </w:r>
              <w:r w:rsidRPr="00601E15" w:rsidDel="00FE44D6">
                <w:rPr>
                  <w:rFonts w:ascii="Cambria" w:hAnsi="Cambria"/>
                  <w:sz w:val="24"/>
                  <w:szCs w:val="24"/>
                </w:rPr>
                <w:delText>Senior General Manager (R &amp; D), Analytical development</w:delText>
              </w:r>
              <w:r w:rsidDel="00FE44D6">
                <w:rPr>
                  <w:rFonts w:ascii="Cambria" w:hAnsi="Cambria"/>
                  <w:sz w:val="24"/>
                  <w:szCs w:val="24"/>
                </w:rPr>
                <w:delText xml:space="preserve">, </w:delText>
              </w:r>
              <w:r w:rsidRPr="00601E15" w:rsidDel="00FE44D6">
                <w:rPr>
                  <w:rFonts w:ascii="Cambria" w:hAnsi="Cambria"/>
                  <w:sz w:val="24"/>
                  <w:szCs w:val="24"/>
                </w:rPr>
                <w:delText>Sun Pharma</w:delText>
              </w:r>
            </w:del>
          </w:p>
        </w:tc>
      </w:tr>
      <w:tr w:rsidR="007A5F63" w:rsidDel="00FE44D6" w14:paraId="1C4709F1" w14:textId="09C511EE" w:rsidTr="00613B81">
        <w:trPr>
          <w:del w:id="298" w:author="gcet" w:date="2024-03-14T15:27:00Z"/>
        </w:trPr>
        <w:tc>
          <w:tcPr>
            <w:tcW w:w="569" w:type="dxa"/>
          </w:tcPr>
          <w:p w14:paraId="7BA4BBFD" w14:textId="7FE609BC" w:rsidR="007A5F63" w:rsidRPr="00613B81" w:rsidDel="00FE44D6" w:rsidRDefault="007A5F63">
            <w:pPr>
              <w:jc w:val="center"/>
              <w:rPr>
                <w:del w:id="299" w:author="gcet" w:date="2024-03-14T15:27:00Z"/>
                <w:rFonts w:ascii="Cambria" w:hAnsi="Cambria"/>
                <w:b/>
                <w:bCs/>
                <w:sz w:val="24"/>
                <w:szCs w:val="24"/>
              </w:rPr>
              <w:pPrChange w:id="300" w:author="gcet" w:date="2024-03-14T15:27:00Z">
                <w:pPr/>
              </w:pPrChange>
            </w:pPr>
          </w:p>
        </w:tc>
        <w:tc>
          <w:tcPr>
            <w:tcW w:w="2126" w:type="dxa"/>
          </w:tcPr>
          <w:p w14:paraId="79CCD67D" w14:textId="0ABCE5D2" w:rsidR="007A5F63" w:rsidRPr="00613B81" w:rsidDel="00FE44D6" w:rsidRDefault="007A5F63">
            <w:pPr>
              <w:jc w:val="center"/>
              <w:rPr>
                <w:del w:id="301" w:author="gcet" w:date="2024-03-14T15:27:00Z"/>
                <w:rFonts w:ascii="Cambria" w:hAnsi="Cambria"/>
                <w:b/>
                <w:bCs/>
                <w:sz w:val="24"/>
                <w:szCs w:val="24"/>
              </w:rPr>
              <w:pPrChange w:id="302" w:author="gcet" w:date="2024-03-14T15:27:00Z">
                <w:pPr/>
              </w:pPrChange>
            </w:pPr>
            <w:del w:id="303" w:author="gcet" w:date="2024-03-14T15:27:00Z">
              <w:r w:rsidRPr="00613B81" w:rsidDel="00FE44D6">
                <w:rPr>
                  <w:rFonts w:ascii="Cambria" w:hAnsi="Cambria"/>
                  <w:b/>
                  <w:bCs/>
                  <w:sz w:val="24"/>
                  <w:szCs w:val="24"/>
                </w:rPr>
                <w:delText>Health Science (Ayurveda)</w:delText>
              </w:r>
            </w:del>
          </w:p>
        </w:tc>
        <w:tc>
          <w:tcPr>
            <w:tcW w:w="5950" w:type="dxa"/>
          </w:tcPr>
          <w:p w14:paraId="424D63BC" w14:textId="7DE3D562" w:rsidR="007A5F63" w:rsidDel="00FE44D6" w:rsidRDefault="007A5F63">
            <w:pPr>
              <w:jc w:val="center"/>
              <w:rPr>
                <w:del w:id="304" w:author="gcet" w:date="2024-03-14T15:27:00Z"/>
                <w:rFonts w:ascii="Cambria" w:hAnsi="Cambria"/>
                <w:sz w:val="24"/>
                <w:szCs w:val="24"/>
              </w:rPr>
              <w:pPrChange w:id="305" w:author="gcet" w:date="2024-03-14T15:27:00Z">
                <w:pPr>
                  <w:jc w:val="both"/>
                </w:pPr>
              </w:pPrChange>
            </w:pPr>
            <w:del w:id="306" w:author="gcet" w:date="2024-03-14T15:27:00Z">
              <w:r w:rsidRPr="00172179" w:rsidDel="00FE44D6">
                <w:rPr>
                  <w:rFonts w:ascii="Cambria" w:hAnsi="Cambria"/>
                  <w:sz w:val="24"/>
                  <w:szCs w:val="24"/>
                </w:rPr>
                <w:delText>Dr. S N Gupta</w:delText>
              </w:r>
              <w:r w:rsidDel="00FE44D6">
                <w:rPr>
                  <w:rFonts w:ascii="Cambria" w:hAnsi="Cambria"/>
                  <w:sz w:val="24"/>
                  <w:szCs w:val="24"/>
                </w:rPr>
                <w:delText xml:space="preserve">, </w:delText>
              </w:r>
              <w:r w:rsidRPr="00172179" w:rsidDel="00FE44D6">
                <w:rPr>
                  <w:rFonts w:ascii="Cambria" w:hAnsi="Cambria"/>
                  <w:sz w:val="24"/>
                  <w:szCs w:val="24"/>
                </w:rPr>
                <w:delText>Vice Chancellor and Professor</w:delText>
              </w:r>
              <w:r w:rsidDel="00FE44D6">
                <w:rPr>
                  <w:rFonts w:ascii="Cambria" w:hAnsi="Cambria"/>
                  <w:sz w:val="24"/>
                  <w:szCs w:val="24"/>
                </w:rPr>
                <w:delText xml:space="preserve">, </w:delText>
              </w:r>
              <w:r w:rsidRPr="00172179" w:rsidDel="00FE44D6">
                <w:rPr>
                  <w:rFonts w:ascii="Cambria" w:hAnsi="Cambria"/>
                  <w:sz w:val="24"/>
                  <w:szCs w:val="24"/>
                </w:rPr>
                <w:delText>J S</w:delText>
              </w:r>
              <w:r w:rsidDel="00FE44D6">
                <w:rPr>
                  <w:rFonts w:ascii="Cambria" w:hAnsi="Cambria"/>
                  <w:sz w:val="24"/>
                  <w:szCs w:val="24"/>
                </w:rPr>
                <w:delText xml:space="preserve"> </w:delText>
              </w:r>
              <w:r w:rsidRPr="00172179" w:rsidDel="00FE44D6">
                <w:rPr>
                  <w:rFonts w:ascii="Cambria" w:hAnsi="Cambria"/>
                  <w:sz w:val="24"/>
                  <w:szCs w:val="24"/>
                </w:rPr>
                <w:delText>Ayurveda college, Nadiad</w:delText>
              </w:r>
            </w:del>
          </w:p>
        </w:tc>
        <w:tc>
          <w:tcPr>
            <w:tcW w:w="5915" w:type="dxa"/>
          </w:tcPr>
          <w:p w14:paraId="2DF7F38C" w14:textId="2CB07D56" w:rsidR="007A5F63" w:rsidDel="00FE44D6" w:rsidRDefault="007A5F63">
            <w:pPr>
              <w:jc w:val="center"/>
              <w:rPr>
                <w:del w:id="307" w:author="gcet" w:date="2024-03-14T15:27:00Z"/>
                <w:rFonts w:ascii="Cambria" w:hAnsi="Cambria"/>
                <w:sz w:val="24"/>
                <w:szCs w:val="24"/>
              </w:rPr>
              <w:pPrChange w:id="308" w:author="gcet" w:date="2024-03-14T15:27:00Z">
                <w:pPr>
                  <w:jc w:val="both"/>
                </w:pPr>
              </w:pPrChange>
            </w:pPr>
            <w:del w:id="309" w:author="gcet" w:date="2024-03-14T15:27:00Z">
              <w:r w:rsidRPr="00172179" w:rsidDel="00FE44D6">
                <w:rPr>
                  <w:rFonts w:ascii="Cambria" w:hAnsi="Cambria"/>
                  <w:sz w:val="24"/>
                  <w:szCs w:val="24"/>
                </w:rPr>
                <w:delText>Dr. P U Vaishnav</w:delText>
              </w:r>
              <w:r w:rsidDel="00FE44D6">
                <w:rPr>
                  <w:rFonts w:ascii="Cambria" w:hAnsi="Cambria"/>
                  <w:sz w:val="24"/>
                  <w:szCs w:val="24"/>
                </w:rPr>
                <w:delText xml:space="preserve">, </w:delText>
              </w:r>
              <w:r w:rsidRPr="00172179" w:rsidDel="00FE44D6">
                <w:rPr>
                  <w:rFonts w:ascii="Cambria" w:hAnsi="Cambria"/>
                  <w:sz w:val="24"/>
                  <w:szCs w:val="24"/>
                </w:rPr>
                <w:delText>Director, PG studies</w:delText>
              </w:r>
              <w:r w:rsidDel="00FE44D6">
                <w:rPr>
                  <w:rFonts w:ascii="Cambria" w:hAnsi="Cambria"/>
                  <w:sz w:val="24"/>
                  <w:szCs w:val="24"/>
                </w:rPr>
                <w:delText xml:space="preserve">, </w:delText>
              </w:r>
              <w:r w:rsidRPr="00172179" w:rsidDel="00FE44D6">
                <w:rPr>
                  <w:rFonts w:ascii="Cambria" w:hAnsi="Cambria"/>
                  <w:sz w:val="24"/>
                  <w:szCs w:val="24"/>
                </w:rPr>
                <w:delText>J S Ayurveda college, Nadiad</w:delText>
              </w:r>
            </w:del>
          </w:p>
        </w:tc>
      </w:tr>
      <w:tr w:rsidR="007A5F63" w:rsidDel="00FE44D6" w14:paraId="54BDD668" w14:textId="7F655D99" w:rsidTr="00613B81">
        <w:trPr>
          <w:del w:id="310" w:author="gcet" w:date="2024-03-14T15:27:00Z"/>
        </w:trPr>
        <w:tc>
          <w:tcPr>
            <w:tcW w:w="569" w:type="dxa"/>
          </w:tcPr>
          <w:p w14:paraId="03861CE6" w14:textId="684D8816" w:rsidR="007A5F63" w:rsidRPr="00613B81" w:rsidDel="00FE44D6" w:rsidRDefault="007A5F63">
            <w:pPr>
              <w:jc w:val="center"/>
              <w:rPr>
                <w:del w:id="311" w:author="gcet" w:date="2024-03-14T15:27:00Z"/>
                <w:rFonts w:ascii="Cambria" w:hAnsi="Cambria"/>
                <w:b/>
                <w:bCs/>
                <w:sz w:val="24"/>
                <w:szCs w:val="24"/>
              </w:rPr>
              <w:pPrChange w:id="312" w:author="gcet" w:date="2024-03-14T15:27:00Z">
                <w:pPr/>
              </w:pPrChange>
            </w:pPr>
          </w:p>
        </w:tc>
        <w:tc>
          <w:tcPr>
            <w:tcW w:w="2126" w:type="dxa"/>
          </w:tcPr>
          <w:p w14:paraId="4B0F481F" w14:textId="016AAFC7" w:rsidR="007A5F63" w:rsidRPr="00613B81" w:rsidDel="00FE44D6" w:rsidRDefault="007A5F63">
            <w:pPr>
              <w:jc w:val="center"/>
              <w:rPr>
                <w:del w:id="313" w:author="gcet" w:date="2024-03-14T15:27:00Z"/>
                <w:rFonts w:ascii="Cambria" w:hAnsi="Cambria"/>
                <w:b/>
                <w:bCs/>
                <w:sz w:val="24"/>
                <w:szCs w:val="24"/>
              </w:rPr>
              <w:pPrChange w:id="314" w:author="gcet" w:date="2024-03-14T15:27:00Z">
                <w:pPr/>
              </w:pPrChange>
            </w:pPr>
          </w:p>
        </w:tc>
        <w:tc>
          <w:tcPr>
            <w:tcW w:w="5950" w:type="dxa"/>
          </w:tcPr>
          <w:p w14:paraId="244E9951" w14:textId="74E61B77" w:rsidR="007A5F63" w:rsidDel="00FE44D6" w:rsidRDefault="007A5F63">
            <w:pPr>
              <w:jc w:val="center"/>
              <w:rPr>
                <w:del w:id="315" w:author="gcet" w:date="2024-03-14T15:27:00Z"/>
                <w:rFonts w:ascii="Cambria" w:hAnsi="Cambria"/>
                <w:sz w:val="24"/>
                <w:szCs w:val="24"/>
              </w:rPr>
              <w:pPrChange w:id="316" w:author="gcet" w:date="2024-03-14T15:27:00Z">
                <w:pPr>
                  <w:jc w:val="both"/>
                </w:pPr>
              </w:pPrChange>
            </w:pPr>
          </w:p>
        </w:tc>
        <w:tc>
          <w:tcPr>
            <w:tcW w:w="5915" w:type="dxa"/>
          </w:tcPr>
          <w:p w14:paraId="765C79E9" w14:textId="30712356" w:rsidR="007A5F63" w:rsidDel="00FE44D6" w:rsidRDefault="007A5F63">
            <w:pPr>
              <w:jc w:val="center"/>
              <w:rPr>
                <w:del w:id="317" w:author="gcet" w:date="2024-03-14T15:27:00Z"/>
                <w:rFonts w:ascii="Cambria" w:hAnsi="Cambria"/>
                <w:sz w:val="24"/>
                <w:szCs w:val="24"/>
              </w:rPr>
              <w:pPrChange w:id="318" w:author="gcet" w:date="2024-03-14T15:27:00Z">
                <w:pPr>
                  <w:jc w:val="both"/>
                </w:pPr>
              </w:pPrChange>
            </w:pPr>
            <w:del w:id="319" w:author="gcet" w:date="2024-03-14T15:27:00Z">
              <w:r w:rsidRPr="00172179" w:rsidDel="00FE44D6">
                <w:rPr>
                  <w:rFonts w:ascii="Cambria" w:hAnsi="Cambria"/>
                  <w:sz w:val="24"/>
                  <w:szCs w:val="24"/>
                </w:rPr>
                <w:delText>Dr. Hemant Thoshikane</w:delText>
              </w:r>
              <w:r w:rsidDel="00FE44D6">
                <w:rPr>
                  <w:rFonts w:ascii="Cambria" w:hAnsi="Cambria"/>
                  <w:sz w:val="24"/>
                  <w:szCs w:val="24"/>
                </w:rPr>
                <w:delText xml:space="preserve">, </w:delText>
              </w:r>
              <w:r w:rsidRPr="00172179" w:rsidDel="00FE44D6">
                <w:rPr>
                  <w:rFonts w:ascii="Cambria" w:hAnsi="Cambria"/>
                  <w:sz w:val="24"/>
                  <w:szCs w:val="24"/>
                </w:rPr>
                <w:delText>Dean, Faculty of Ayurveda</w:delText>
              </w:r>
              <w:r w:rsidDel="00FE44D6">
                <w:rPr>
                  <w:rFonts w:ascii="Cambria" w:hAnsi="Cambria"/>
                  <w:sz w:val="24"/>
                  <w:szCs w:val="24"/>
                </w:rPr>
                <w:delText xml:space="preserve">, </w:delText>
              </w:r>
              <w:r w:rsidRPr="00172179" w:rsidDel="00FE44D6">
                <w:rPr>
                  <w:rFonts w:ascii="Cambria" w:hAnsi="Cambria"/>
                  <w:sz w:val="24"/>
                  <w:szCs w:val="24"/>
                </w:rPr>
                <w:delText>Parul Institute of Ayurveda, PU</w:delText>
              </w:r>
            </w:del>
          </w:p>
        </w:tc>
      </w:tr>
      <w:tr w:rsidR="007A5F63" w:rsidDel="00FE44D6" w14:paraId="0FFEBB88" w14:textId="65850120" w:rsidTr="00613B81">
        <w:trPr>
          <w:del w:id="320" w:author="gcet" w:date="2024-03-14T15:27:00Z"/>
        </w:trPr>
        <w:tc>
          <w:tcPr>
            <w:tcW w:w="569" w:type="dxa"/>
          </w:tcPr>
          <w:p w14:paraId="6451760E" w14:textId="6EC4C219" w:rsidR="007A5F63" w:rsidRPr="00613B81" w:rsidDel="00FE44D6" w:rsidRDefault="007A5F63">
            <w:pPr>
              <w:jc w:val="center"/>
              <w:rPr>
                <w:del w:id="321" w:author="gcet" w:date="2024-03-14T15:27:00Z"/>
                <w:rFonts w:ascii="Cambria" w:hAnsi="Cambria"/>
                <w:b/>
                <w:bCs/>
                <w:sz w:val="24"/>
                <w:szCs w:val="24"/>
              </w:rPr>
              <w:pPrChange w:id="322" w:author="gcet" w:date="2024-03-14T15:27:00Z">
                <w:pPr/>
              </w:pPrChange>
            </w:pPr>
          </w:p>
        </w:tc>
        <w:tc>
          <w:tcPr>
            <w:tcW w:w="2126" w:type="dxa"/>
          </w:tcPr>
          <w:p w14:paraId="242AE3E2" w14:textId="0D571B51" w:rsidR="007A5F63" w:rsidRPr="00613B81" w:rsidDel="00FE44D6" w:rsidRDefault="007A5F63">
            <w:pPr>
              <w:jc w:val="center"/>
              <w:rPr>
                <w:del w:id="323" w:author="gcet" w:date="2024-03-14T15:27:00Z"/>
                <w:rFonts w:ascii="Cambria" w:hAnsi="Cambria"/>
                <w:b/>
                <w:bCs/>
                <w:sz w:val="24"/>
                <w:szCs w:val="24"/>
              </w:rPr>
              <w:pPrChange w:id="324" w:author="gcet" w:date="2024-03-14T15:27:00Z">
                <w:pPr/>
              </w:pPrChange>
            </w:pPr>
          </w:p>
        </w:tc>
        <w:tc>
          <w:tcPr>
            <w:tcW w:w="5950" w:type="dxa"/>
          </w:tcPr>
          <w:p w14:paraId="1C75250D" w14:textId="61BFAAFF" w:rsidR="007A5F63" w:rsidDel="00FE44D6" w:rsidRDefault="007A5F63">
            <w:pPr>
              <w:jc w:val="center"/>
              <w:rPr>
                <w:del w:id="325" w:author="gcet" w:date="2024-03-14T15:27:00Z"/>
                <w:rFonts w:ascii="Cambria" w:hAnsi="Cambria"/>
                <w:sz w:val="24"/>
                <w:szCs w:val="24"/>
              </w:rPr>
              <w:pPrChange w:id="326" w:author="gcet" w:date="2024-03-14T15:27:00Z">
                <w:pPr>
                  <w:jc w:val="both"/>
                </w:pPr>
              </w:pPrChange>
            </w:pPr>
          </w:p>
        </w:tc>
        <w:tc>
          <w:tcPr>
            <w:tcW w:w="5915" w:type="dxa"/>
          </w:tcPr>
          <w:p w14:paraId="551B364B" w14:textId="64DBF64E" w:rsidR="007A5F63" w:rsidDel="00FE44D6" w:rsidRDefault="007A5F63">
            <w:pPr>
              <w:jc w:val="center"/>
              <w:rPr>
                <w:del w:id="327" w:author="gcet" w:date="2024-03-14T15:27:00Z"/>
                <w:rFonts w:ascii="Cambria" w:hAnsi="Cambria"/>
                <w:sz w:val="24"/>
                <w:szCs w:val="24"/>
              </w:rPr>
              <w:pPrChange w:id="328" w:author="gcet" w:date="2024-03-14T15:27:00Z">
                <w:pPr>
                  <w:jc w:val="both"/>
                </w:pPr>
              </w:pPrChange>
            </w:pPr>
            <w:del w:id="329" w:author="gcet" w:date="2024-03-14T15:27:00Z">
              <w:r w:rsidRPr="00172179" w:rsidDel="00FE44D6">
                <w:rPr>
                  <w:rFonts w:ascii="Cambria" w:hAnsi="Cambria"/>
                  <w:sz w:val="24"/>
                  <w:szCs w:val="24"/>
                </w:rPr>
                <w:delText>Dr. Mandip R Goyal</w:delText>
              </w:r>
              <w:r w:rsidDel="00FE44D6">
                <w:rPr>
                  <w:rFonts w:ascii="Cambria" w:hAnsi="Cambria"/>
                  <w:sz w:val="24"/>
                  <w:szCs w:val="24"/>
                </w:rPr>
                <w:delText xml:space="preserve">, </w:delText>
              </w:r>
              <w:r w:rsidRPr="00172179" w:rsidDel="00FE44D6">
                <w:rPr>
                  <w:rFonts w:ascii="Cambria" w:hAnsi="Cambria"/>
                  <w:sz w:val="24"/>
                  <w:szCs w:val="24"/>
                </w:rPr>
                <w:delText>Professor</w:delText>
              </w:r>
              <w:r w:rsidDel="00FE44D6">
                <w:rPr>
                  <w:rFonts w:ascii="Cambria" w:hAnsi="Cambria"/>
                  <w:sz w:val="24"/>
                  <w:szCs w:val="24"/>
                </w:rPr>
                <w:delText xml:space="preserve">, </w:delText>
              </w:r>
              <w:r w:rsidRPr="00172179" w:rsidDel="00FE44D6">
                <w:rPr>
                  <w:rFonts w:ascii="Cambria" w:hAnsi="Cambria"/>
                  <w:sz w:val="24"/>
                  <w:szCs w:val="24"/>
                </w:rPr>
                <w:delText>ITRA, Jamnagar</w:delText>
              </w:r>
            </w:del>
          </w:p>
        </w:tc>
      </w:tr>
      <w:tr w:rsidR="007A5F63" w:rsidDel="00FE44D6" w14:paraId="434A814E" w14:textId="2C4F327D" w:rsidTr="00613B81">
        <w:trPr>
          <w:del w:id="330" w:author="gcet" w:date="2024-03-14T15:27:00Z"/>
        </w:trPr>
        <w:tc>
          <w:tcPr>
            <w:tcW w:w="569" w:type="dxa"/>
          </w:tcPr>
          <w:p w14:paraId="36743C54" w14:textId="3A890CF4" w:rsidR="007A5F63" w:rsidRPr="00613B81" w:rsidDel="00FE44D6" w:rsidRDefault="007A5F63">
            <w:pPr>
              <w:jc w:val="center"/>
              <w:rPr>
                <w:del w:id="331" w:author="gcet" w:date="2024-03-14T15:27:00Z"/>
                <w:rFonts w:ascii="Cambria" w:hAnsi="Cambria"/>
                <w:b/>
                <w:bCs/>
                <w:sz w:val="24"/>
                <w:szCs w:val="24"/>
              </w:rPr>
              <w:pPrChange w:id="332" w:author="gcet" w:date="2024-03-14T15:27:00Z">
                <w:pPr/>
              </w:pPrChange>
            </w:pPr>
          </w:p>
        </w:tc>
        <w:tc>
          <w:tcPr>
            <w:tcW w:w="2126" w:type="dxa"/>
          </w:tcPr>
          <w:p w14:paraId="243B24AE" w14:textId="36C2CECC" w:rsidR="007A5F63" w:rsidRPr="00613B81" w:rsidDel="00FE44D6" w:rsidRDefault="007A5F63">
            <w:pPr>
              <w:jc w:val="center"/>
              <w:rPr>
                <w:del w:id="333" w:author="gcet" w:date="2024-03-14T15:27:00Z"/>
                <w:rFonts w:ascii="Cambria" w:hAnsi="Cambria"/>
                <w:b/>
                <w:bCs/>
                <w:sz w:val="24"/>
                <w:szCs w:val="24"/>
              </w:rPr>
              <w:pPrChange w:id="334" w:author="gcet" w:date="2024-03-14T15:27:00Z">
                <w:pPr/>
              </w:pPrChange>
            </w:pPr>
          </w:p>
        </w:tc>
        <w:tc>
          <w:tcPr>
            <w:tcW w:w="5950" w:type="dxa"/>
          </w:tcPr>
          <w:p w14:paraId="0BFAE99A" w14:textId="6A843FFF" w:rsidR="007A5F63" w:rsidDel="00FE44D6" w:rsidRDefault="007A5F63">
            <w:pPr>
              <w:jc w:val="center"/>
              <w:rPr>
                <w:del w:id="335" w:author="gcet" w:date="2024-03-14T15:27:00Z"/>
                <w:rFonts w:ascii="Cambria" w:hAnsi="Cambria"/>
                <w:sz w:val="24"/>
                <w:szCs w:val="24"/>
              </w:rPr>
              <w:pPrChange w:id="336" w:author="gcet" w:date="2024-03-14T15:27:00Z">
                <w:pPr>
                  <w:jc w:val="both"/>
                </w:pPr>
              </w:pPrChange>
            </w:pPr>
          </w:p>
        </w:tc>
        <w:tc>
          <w:tcPr>
            <w:tcW w:w="5915" w:type="dxa"/>
          </w:tcPr>
          <w:p w14:paraId="33E069E0" w14:textId="32ACDAB5" w:rsidR="007A5F63" w:rsidDel="00FE44D6" w:rsidRDefault="007A5F63">
            <w:pPr>
              <w:jc w:val="center"/>
              <w:rPr>
                <w:del w:id="337" w:author="gcet" w:date="2024-03-14T15:27:00Z"/>
                <w:rFonts w:ascii="Cambria" w:hAnsi="Cambria"/>
                <w:sz w:val="24"/>
                <w:szCs w:val="24"/>
              </w:rPr>
              <w:pPrChange w:id="338" w:author="gcet" w:date="2024-03-14T15:27:00Z">
                <w:pPr>
                  <w:jc w:val="both"/>
                </w:pPr>
              </w:pPrChange>
            </w:pPr>
            <w:del w:id="339" w:author="gcet" w:date="2024-03-14T15:27:00Z">
              <w:r w:rsidRPr="00172179" w:rsidDel="00FE44D6">
                <w:rPr>
                  <w:rFonts w:ascii="Cambria" w:hAnsi="Cambria"/>
                  <w:sz w:val="24"/>
                  <w:szCs w:val="24"/>
                </w:rPr>
                <w:delText>Dr. Sushant Sud</w:delText>
              </w:r>
              <w:r w:rsidDel="00FE44D6">
                <w:rPr>
                  <w:rFonts w:ascii="Cambria" w:hAnsi="Cambria"/>
                  <w:sz w:val="24"/>
                  <w:szCs w:val="24"/>
                </w:rPr>
                <w:delText xml:space="preserve">, </w:delText>
              </w:r>
              <w:r w:rsidRPr="00172179" w:rsidDel="00FE44D6">
                <w:rPr>
                  <w:rFonts w:ascii="Cambria" w:hAnsi="Cambria"/>
                  <w:sz w:val="24"/>
                  <w:szCs w:val="24"/>
                </w:rPr>
                <w:delText>Associate Professor</w:delText>
              </w:r>
              <w:r w:rsidDel="00FE44D6">
                <w:rPr>
                  <w:rFonts w:ascii="Cambria" w:hAnsi="Cambria"/>
                  <w:sz w:val="24"/>
                  <w:szCs w:val="24"/>
                </w:rPr>
                <w:delText xml:space="preserve">, </w:delText>
              </w:r>
              <w:r w:rsidRPr="00172179" w:rsidDel="00FE44D6">
                <w:rPr>
                  <w:rFonts w:ascii="Cambria" w:hAnsi="Cambria"/>
                  <w:sz w:val="24"/>
                  <w:szCs w:val="24"/>
                </w:rPr>
                <w:delText>ITRA, Jamnagar</w:delText>
              </w:r>
            </w:del>
          </w:p>
        </w:tc>
      </w:tr>
      <w:tr w:rsidR="007A5F63" w:rsidDel="00FE44D6" w14:paraId="139DBB8B" w14:textId="1B411DAC" w:rsidTr="00613B81">
        <w:trPr>
          <w:del w:id="340" w:author="gcet" w:date="2024-03-14T15:27:00Z"/>
        </w:trPr>
        <w:tc>
          <w:tcPr>
            <w:tcW w:w="569" w:type="dxa"/>
          </w:tcPr>
          <w:p w14:paraId="52AD096F" w14:textId="7550ABFD" w:rsidR="007A5F63" w:rsidRPr="00613B81" w:rsidDel="00FE44D6" w:rsidRDefault="007A5F63">
            <w:pPr>
              <w:jc w:val="center"/>
              <w:rPr>
                <w:del w:id="341" w:author="gcet" w:date="2024-03-14T15:27:00Z"/>
                <w:rFonts w:ascii="Cambria" w:hAnsi="Cambria"/>
                <w:b/>
                <w:bCs/>
                <w:sz w:val="24"/>
                <w:szCs w:val="24"/>
              </w:rPr>
              <w:pPrChange w:id="342" w:author="gcet" w:date="2024-03-14T15:27:00Z">
                <w:pPr/>
              </w:pPrChange>
            </w:pPr>
          </w:p>
        </w:tc>
        <w:tc>
          <w:tcPr>
            <w:tcW w:w="2126" w:type="dxa"/>
          </w:tcPr>
          <w:p w14:paraId="534FBEFD" w14:textId="32E30D29" w:rsidR="007A5F63" w:rsidRPr="00613B81" w:rsidDel="00FE44D6" w:rsidRDefault="007A5F63">
            <w:pPr>
              <w:jc w:val="center"/>
              <w:rPr>
                <w:del w:id="343" w:author="gcet" w:date="2024-03-14T15:27:00Z"/>
                <w:rFonts w:ascii="Cambria" w:hAnsi="Cambria"/>
                <w:b/>
                <w:bCs/>
                <w:sz w:val="24"/>
                <w:szCs w:val="24"/>
              </w:rPr>
              <w:pPrChange w:id="344" w:author="gcet" w:date="2024-03-14T15:27:00Z">
                <w:pPr/>
              </w:pPrChange>
            </w:pPr>
          </w:p>
        </w:tc>
        <w:tc>
          <w:tcPr>
            <w:tcW w:w="5950" w:type="dxa"/>
          </w:tcPr>
          <w:p w14:paraId="355EDDAE" w14:textId="4B7CA84C" w:rsidR="007A5F63" w:rsidDel="00FE44D6" w:rsidRDefault="007A5F63">
            <w:pPr>
              <w:jc w:val="center"/>
              <w:rPr>
                <w:del w:id="345" w:author="gcet" w:date="2024-03-14T15:27:00Z"/>
                <w:rFonts w:ascii="Cambria" w:hAnsi="Cambria"/>
                <w:sz w:val="24"/>
                <w:szCs w:val="24"/>
              </w:rPr>
              <w:pPrChange w:id="346" w:author="gcet" w:date="2024-03-14T15:27:00Z">
                <w:pPr>
                  <w:jc w:val="both"/>
                </w:pPr>
              </w:pPrChange>
            </w:pPr>
          </w:p>
        </w:tc>
        <w:tc>
          <w:tcPr>
            <w:tcW w:w="5915" w:type="dxa"/>
          </w:tcPr>
          <w:p w14:paraId="136B3A06" w14:textId="1A4319CA" w:rsidR="007A5F63" w:rsidRPr="00172179" w:rsidDel="00FE44D6" w:rsidRDefault="007A5F63">
            <w:pPr>
              <w:jc w:val="center"/>
              <w:rPr>
                <w:del w:id="347" w:author="gcet" w:date="2024-03-14T15:27:00Z"/>
                <w:rFonts w:ascii="Cambria" w:hAnsi="Cambria"/>
                <w:sz w:val="24"/>
                <w:szCs w:val="24"/>
              </w:rPr>
              <w:pPrChange w:id="348" w:author="gcet" w:date="2024-03-14T15:27:00Z">
                <w:pPr>
                  <w:jc w:val="both"/>
                </w:pPr>
              </w:pPrChange>
            </w:pPr>
            <w:del w:id="349" w:author="gcet" w:date="2024-03-14T15:27:00Z">
              <w:r w:rsidRPr="00172179" w:rsidDel="00FE44D6">
                <w:rPr>
                  <w:rFonts w:ascii="Cambria" w:hAnsi="Cambria"/>
                  <w:sz w:val="24"/>
                  <w:szCs w:val="24"/>
                </w:rPr>
                <w:delText>Dr. Anand Chaudhary</w:delText>
              </w:r>
              <w:r w:rsidDel="00FE44D6">
                <w:rPr>
                  <w:rFonts w:ascii="Cambria" w:hAnsi="Cambria"/>
                  <w:sz w:val="24"/>
                  <w:szCs w:val="24"/>
                </w:rPr>
                <w:delText xml:space="preserve">, </w:delText>
              </w:r>
              <w:r w:rsidRPr="00172179" w:rsidDel="00FE44D6">
                <w:rPr>
                  <w:rFonts w:ascii="Cambria" w:hAnsi="Cambria"/>
                  <w:sz w:val="24"/>
                  <w:szCs w:val="24"/>
                </w:rPr>
                <w:delText>Dean, Academics</w:delText>
              </w:r>
              <w:r w:rsidDel="00FE44D6">
                <w:rPr>
                  <w:rFonts w:ascii="Cambria" w:hAnsi="Cambria"/>
                  <w:sz w:val="24"/>
                  <w:szCs w:val="24"/>
                </w:rPr>
                <w:delText xml:space="preserve">, </w:delText>
              </w:r>
              <w:r w:rsidRPr="00172179" w:rsidDel="00FE44D6">
                <w:rPr>
                  <w:rFonts w:ascii="Cambria" w:hAnsi="Cambria"/>
                  <w:sz w:val="24"/>
                  <w:szCs w:val="24"/>
                </w:rPr>
                <w:delText>Banaras Hindu University</w:delText>
              </w:r>
            </w:del>
          </w:p>
        </w:tc>
      </w:tr>
      <w:tr w:rsidR="007A5F63" w:rsidDel="00FE44D6" w14:paraId="4FA177E5" w14:textId="186C2A72" w:rsidTr="00613B81">
        <w:trPr>
          <w:del w:id="350" w:author="gcet" w:date="2024-03-14T15:27:00Z"/>
        </w:trPr>
        <w:tc>
          <w:tcPr>
            <w:tcW w:w="569" w:type="dxa"/>
          </w:tcPr>
          <w:p w14:paraId="631DF34E" w14:textId="2C1C074F" w:rsidR="007A5F63" w:rsidRPr="00613B81" w:rsidDel="00FE44D6" w:rsidRDefault="007A5F63">
            <w:pPr>
              <w:jc w:val="center"/>
              <w:rPr>
                <w:del w:id="351" w:author="gcet" w:date="2024-03-14T15:27:00Z"/>
                <w:rFonts w:ascii="Cambria" w:hAnsi="Cambria"/>
                <w:b/>
                <w:bCs/>
                <w:sz w:val="24"/>
                <w:szCs w:val="24"/>
              </w:rPr>
              <w:pPrChange w:id="352" w:author="gcet" w:date="2024-03-14T15:27:00Z">
                <w:pPr/>
              </w:pPrChange>
            </w:pPr>
          </w:p>
        </w:tc>
        <w:tc>
          <w:tcPr>
            <w:tcW w:w="2126" w:type="dxa"/>
          </w:tcPr>
          <w:p w14:paraId="0F0BDC6B" w14:textId="4A51218A" w:rsidR="007A5F63" w:rsidRPr="00613B81" w:rsidDel="00FE44D6" w:rsidRDefault="007A5F63">
            <w:pPr>
              <w:jc w:val="center"/>
              <w:rPr>
                <w:del w:id="353" w:author="gcet" w:date="2024-03-14T15:27:00Z"/>
                <w:rFonts w:ascii="Cambria" w:hAnsi="Cambria"/>
                <w:b/>
                <w:bCs/>
                <w:sz w:val="24"/>
                <w:szCs w:val="24"/>
              </w:rPr>
              <w:pPrChange w:id="354" w:author="gcet" w:date="2024-03-14T15:27:00Z">
                <w:pPr/>
              </w:pPrChange>
            </w:pPr>
          </w:p>
        </w:tc>
        <w:tc>
          <w:tcPr>
            <w:tcW w:w="5950" w:type="dxa"/>
          </w:tcPr>
          <w:p w14:paraId="5513A99F" w14:textId="25807BAF" w:rsidR="007A5F63" w:rsidDel="00FE44D6" w:rsidRDefault="007A5F63">
            <w:pPr>
              <w:jc w:val="center"/>
              <w:rPr>
                <w:del w:id="355" w:author="gcet" w:date="2024-03-14T15:27:00Z"/>
                <w:rFonts w:ascii="Cambria" w:hAnsi="Cambria"/>
                <w:sz w:val="24"/>
                <w:szCs w:val="24"/>
              </w:rPr>
              <w:pPrChange w:id="356" w:author="gcet" w:date="2024-03-14T15:27:00Z">
                <w:pPr>
                  <w:jc w:val="both"/>
                </w:pPr>
              </w:pPrChange>
            </w:pPr>
          </w:p>
        </w:tc>
        <w:tc>
          <w:tcPr>
            <w:tcW w:w="5915" w:type="dxa"/>
          </w:tcPr>
          <w:p w14:paraId="1C8894AC" w14:textId="3178BB3B" w:rsidR="007A5F63" w:rsidRPr="00172179" w:rsidDel="00FE44D6" w:rsidRDefault="007A5F63">
            <w:pPr>
              <w:jc w:val="center"/>
              <w:rPr>
                <w:del w:id="357" w:author="gcet" w:date="2024-03-14T15:27:00Z"/>
                <w:rFonts w:ascii="Cambria" w:hAnsi="Cambria"/>
                <w:sz w:val="24"/>
                <w:szCs w:val="24"/>
              </w:rPr>
              <w:pPrChange w:id="358" w:author="gcet" w:date="2024-03-14T15:27:00Z">
                <w:pPr>
                  <w:jc w:val="both"/>
                </w:pPr>
              </w:pPrChange>
            </w:pPr>
            <w:del w:id="359" w:author="gcet" w:date="2024-03-14T15:27:00Z">
              <w:r w:rsidRPr="00172179" w:rsidDel="00FE44D6">
                <w:rPr>
                  <w:rFonts w:ascii="Cambria" w:hAnsi="Cambria"/>
                  <w:sz w:val="24"/>
                  <w:szCs w:val="24"/>
                </w:rPr>
                <w:delText>Dr. B S Prasad</w:delText>
              </w:r>
              <w:r w:rsidDel="00FE44D6">
                <w:rPr>
                  <w:rFonts w:ascii="Cambria" w:hAnsi="Cambria"/>
                  <w:sz w:val="24"/>
                  <w:szCs w:val="24"/>
                </w:rPr>
                <w:delText xml:space="preserve">, </w:delText>
              </w:r>
              <w:r w:rsidRPr="00172179" w:rsidDel="00FE44D6">
                <w:rPr>
                  <w:rFonts w:ascii="Cambria" w:hAnsi="Cambria"/>
                  <w:sz w:val="24"/>
                  <w:szCs w:val="24"/>
                </w:rPr>
                <w:delText>President, Board of Academics, NCISM</w:delText>
              </w:r>
            </w:del>
          </w:p>
          <w:p w14:paraId="6E5F0DCE" w14:textId="24BA4169" w:rsidR="007A5F63" w:rsidDel="00FE44D6" w:rsidRDefault="007A5F63">
            <w:pPr>
              <w:jc w:val="center"/>
              <w:rPr>
                <w:del w:id="360" w:author="gcet" w:date="2024-03-14T15:27:00Z"/>
                <w:rFonts w:ascii="Cambria" w:hAnsi="Cambria"/>
                <w:sz w:val="24"/>
                <w:szCs w:val="24"/>
              </w:rPr>
              <w:pPrChange w:id="361" w:author="gcet" w:date="2024-03-14T15:27:00Z">
                <w:pPr>
                  <w:jc w:val="both"/>
                </w:pPr>
              </w:pPrChange>
            </w:pPr>
            <w:del w:id="362" w:author="gcet" w:date="2024-03-14T15:27:00Z">
              <w:r w:rsidRPr="00172179" w:rsidDel="00FE44D6">
                <w:rPr>
                  <w:rFonts w:ascii="Cambria" w:hAnsi="Cambria"/>
                  <w:sz w:val="24"/>
                  <w:szCs w:val="24"/>
                </w:rPr>
                <w:delText>New Delhi</w:delText>
              </w:r>
            </w:del>
          </w:p>
        </w:tc>
      </w:tr>
      <w:tr w:rsidR="007A5F63" w:rsidDel="00FE44D6" w14:paraId="5A3749CB" w14:textId="66B8996D" w:rsidTr="00613B81">
        <w:trPr>
          <w:del w:id="363" w:author="gcet" w:date="2024-03-14T15:27:00Z"/>
        </w:trPr>
        <w:tc>
          <w:tcPr>
            <w:tcW w:w="569" w:type="dxa"/>
          </w:tcPr>
          <w:p w14:paraId="52FD2F4E" w14:textId="08A50DF7" w:rsidR="007A5F63" w:rsidRPr="00613B81" w:rsidDel="00FE44D6" w:rsidRDefault="007A5F63">
            <w:pPr>
              <w:jc w:val="center"/>
              <w:rPr>
                <w:del w:id="364" w:author="gcet" w:date="2024-03-14T15:27:00Z"/>
                <w:rFonts w:ascii="Cambria" w:hAnsi="Cambria"/>
                <w:b/>
                <w:bCs/>
                <w:sz w:val="24"/>
                <w:szCs w:val="24"/>
              </w:rPr>
              <w:pPrChange w:id="365" w:author="gcet" w:date="2024-03-14T15:27:00Z">
                <w:pPr/>
              </w:pPrChange>
            </w:pPr>
          </w:p>
        </w:tc>
        <w:tc>
          <w:tcPr>
            <w:tcW w:w="2126" w:type="dxa"/>
          </w:tcPr>
          <w:p w14:paraId="560CB081" w14:textId="3F157933" w:rsidR="007A5F63" w:rsidRPr="00613B81" w:rsidDel="00FE44D6" w:rsidRDefault="007A5F63">
            <w:pPr>
              <w:jc w:val="center"/>
              <w:rPr>
                <w:del w:id="366" w:author="gcet" w:date="2024-03-14T15:27:00Z"/>
                <w:rFonts w:ascii="Cambria" w:hAnsi="Cambria"/>
                <w:b/>
                <w:bCs/>
                <w:sz w:val="24"/>
                <w:szCs w:val="24"/>
              </w:rPr>
              <w:pPrChange w:id="367" w:author="gcet" w:date="2024-03-14T15:27:00Z">
                <w:pPr/>
              </w:pPrChange>
            </w:pPr>
          </w:p>
        </w:tc>
        <w:tc>
          <w:tcPr>
            <w:tcW w:w="5950" w:type="dxa"/>
          </w:tcPr>
          <w:p w14:paraId="3FDC37A7" w14:textId="35D76368" w:rsidR="007A5F63" w:rsidDel="00FE44D6" w:rsidRDefault="007A5F63">
            <w:pPr>
              <w:jc w:val="center"/>
              <w:rPr>
                <w:del w:id="368" w:author="gcet" w:date="2024-03-14T15:27:00Z"/>
                <w:rFonts w:ascii="Cambria" w:hAnsi="Cambria"/>
                <w:sz w:val="24"/>
                <w:szCs w:val="24"/>
              </w:rPr>
              <w:pPrChange w:id="369" w:author="gcet" w:date="2024-03-14T15:27:00Z">
                <w:pPr>
                  <w:jc w:val="both"/>
                </w:pPr>
              </w:pPrChange>
            </w:pPr>
          </w:p>
        </w:tc>
        <w:tc>
          <w:tcPr>
            <w:tcW w:w="5915" w:type="dxa"/>
          </w:tcPr>
          <w:p w14:paraId="7E4FE5FE" w14:textId="6B318B44" w:rsidR="007A5F63" w:rsidDel="00FE44D6" w:rsidRDefault="007A5F63">
            <w:pPr>
              <w:jc w:val="center"/>
              <w:rPr>
                <w:del w:id="370" w:author="gcet" w:date="2024-03-14T15:27:00Z"/>
                <w:rFonts w:ascii="Cambria" w:hAnsi="Cambria"/>
                <w:sz w:val="24"/>
                <w:szCs w:val="24"/>
              </w:rPr>
              <w:pPrChange w:id="371" w:author="gcet" w:date="2024-03-14T15:27:00Z">
                <w:pPr>
                  <w:jc w:val="both"/>
                </w:pPr>
              </w:pPrChange>
            </w:pPr>
            <w:del w:id="372" w:author="gcet" w:date="2024-03-14T15:27:00Z">
              <w:r w:rsidRPr="00172179" w:rsidDel="00FE44D6">
                <w:rPr>
                  <w:rFonts w:ascii="Cambria" w:hAnsi="Cambria"/>
                  <w:sz w:val="24"/>
                  <w:szCs w:val="24"/>
                </w:rPr>
                <w:delText>Dr. Raghurama Bhatt</w:delText>
              </w:r>
              <w:r w:rsidDel="00FE44D6">
                <w:rPr>
                  <w:rFonts w:ascii="Cambria" w:hAnsi="Cambria"/>
                  <w:sz w:val="24"/>
                  <w:szCs w:val="24"/>
                </w:rPr>
                <w:delText xml:space="preserve">, </w:delText>
              </w:r>
              <w:r w:rsidRPr="00172179" w:rsidDel="00FE44D6">
                <w:rPr>
                  <w:rFonts w:ascii="Cambria" w:hAnsi="Cambria"/>
                  <w:sz w:val="24"/>
                  <w:szCs w:val="24"/>
                </w:rPr>
                <w:delText>President</w:delText>
              </w:r>
              <w:r w:rsidDel="00FE44D6">
                <w:rPr>
                  <w:rFonts w:ascii="Cambria" w:hAnsi="Cambria"/>
                  <w:sz w:val="24"/>
                  <w:szCs w:val="24"/>
                </w:rPr>
                <w:delText xml:space="preserve">, </w:delText>
              </w:r>
              <w:r w:rsidRPr="00172179" w:rsidDel="00FE44D6">
                <w:rPr>
                  <w:rFonts w:ascii="Cambria" w:hAnsi="Cambria"/>
                  <w:sz w:val="24"/>
                  <w:szCs w:val="24"/>
                </w:rPr>
                <w:delText>MARBISM</w:delText>
              </w:r>
            </w:del>
          </w:p>
        </w:tc>
      </w:tr>
      <w:tr w:rsidR="007A5F63" w:rsidDel="00FE44D6" w14:paraId="38C336AA" w14:textId="151905B6" w:rsidTr="00613B81">
        <w:trPr>
          <w:del w:id="373" w:author="gcet" w:date="2024-03-14T15:27:00Z"/>
        </w:trPr>
        <w:tc>
          <w:tcPr>
            <w:tcW w:w="569" w:type="dxa"/>
          </w:tcPr>
          <w:p w14:paraId="65123A0E" w14:textId="52E2CFD3" w:rsidR="007A5F63" w:rsidRPr="00613B81" w:rsidDel="00FE44D6" w:rsidRDefault="007A5F63">
            <w:pPr>
              <w:jc w:val="center"/>
              <w:rPr>
                <w:del w:id="374" w:author="gcet" w:date="2024-03-14T15:27:00Z"/>
                <w:rFonts w:ascii="Cambria" w:hAnsi="Cambria"/>
                <w:b/>
                <w:bCs/>
                <w:sz w:val="24"/>
                <w:szCs w:val="24"/>
              </w:rPr>
              <w:pPrChange w:id="375" w:author="gcet" w:date="2024-03-14T15:27:00Z">
                <w:pPr/>
              </w:pPrChange>
            </w:pPr>
          </w:p>
        </w:tc>
        <w:tc>
          <w:tcPr>
            <w:tcW w:w="2126" w:type="dxa"/>
          </w:tcPr>
          <w:p w14:paraId="074A2659" w14:textId="624BBAB3" w:rsidR="007A5F63" w:rsidRPr="00613B81" w:rsidDel="00FE44D6" w:rsidRDefault="007A5F63">
            <w:pPr>
              <w:jc w:val="center"/>
              <w:rPr>
                <w:del w:id="376" w:author="gcet" w:date="2024-03-14T15:27:00Z"/>
                <w:rFonts w:ascii="Cambria" w:hAnsi="Cambria"/>
                <w:b/>
                <w:bCs/>
                <w:sz w:val="24"/>
                <w:szCs w:val="24"/>
              </w:rPr>
              <w:pPrChange w:id="377" w:author="gcet" w:date="2024-03-14T15:27:00Z">
                <w:pPr/>
              </w:pPrChange>
            </w:pPr>
          </w:p>
        </w:tc>
        <w:tc>
          <w:tcPr>
            <w:tcW w:w="5950" w:type="dxa"/>
          </w:tcPr>
          <w:p w14:paraId="42ADD017" w14:textId="0E465832" w:rsidR="007A5F63" w:rsidDel="00FE44D6" w:rsidRDefault="007A5F63">
            <w:pPr>
              <w:jc w:val="center"/>
              <w:rPr>
                <w:del w:id="378" w:author="gcet" w:date="2024-03-14T15:27:00Z"/>
                <w:rFonts w:ascii="Cambria" w:hAnsi="Cambria"/>
                <w:sz w:val="24"/>
                <w:szCs w:val="24"/>
              </w:rPr>
              <w:pPrChange w:id="379" w:author="gcet" w:date="2024-03-14T15:27:00Z">
                <w:pPr>
                  <w:jc w:val="both"/>
                </w:pPr>
              </w:pPrChange>
            </w:pPr>
          </w:p>
        </w:tc>
        <w:tc>
          <w:tcPr>
            <w:tcW w:w="5915" w:type="dxa"/>
          </w:tcPr>
          <w:p w14:paraId="2114DF32" w14:textId="4ACC27A0" w:rsidR="007A5F63" w:rsidDel="00FE44D6" w:rsidRDefault="007A5F63">
            <w:pPr>
              <w:jc w:val="center"/>
              <w:rPr>
                <w:del w:id="380" w:author="gcet" w:date="2024-03-14T15:27:00Z"/>
                <w:rFonts w:ascii="Cambria" w:hAnsi="Cambria"/>
                <w:sz w:val="24"/>
                <w:szCs w:val="24"/>
              </w:rPr>
              <w:pPrChange w:id="381" w:author="gcet" w:date="2024-03-14T15:27:00Z">
                <w:pPr>
                  <w:jc w:val="both"/>
                </w:pPr>
              </w:pPrChange>
            </w:pPr>
            <w:del w:id="382" w:author="gcet" w:date="2024-03-14T15:27:00Z">
              <w:r w:rsidRPr="00172179" w:rsidDel="00FE44D6">
                <w:rPr>
                  <w:rFonts w:ascii="Cambria" w:hAnsi="Cambria"/>
                  <w:sz w:val="24"/>
                  <w:szCs w:val="24"/>
                </w:rPr>
                <w:delText>Dr. Mukul Patel</w:delText>
              </w:r>
              <w:r w:rsidDel="00FE44D6">
                <w:rPr>
                  <w:rFonts w:ascii="Cambria" w:hAnsi="Cambria"/>
                  <w:sz w:val="24"/>
                  <w:szCs w:val="24"/>
                </w:rPr>
                <w:delText xml:space="preserve">, </w:delText>
              </w:r>
              <w:r w:rsidRPr="00172179" w:rsidDel="00FE44D6">
                <w:rPr>
                  <w:rFonts w:ascii="Cambria" w:hAnsi="Cambria"/>
                  <w:sz w:val="24"/>
                  <w:szCs w:val="24"/>
                </w:rPr>
                <w:delText>Vice Chancellor</w:delText>
              </w:r>
              <w:r w:rsidDel="00FE44D6">
                <w:rPr>
                  <w:rFonts w:ascii="Cambria" w:hAnsi="Cambria"/>
                  <w:sz w:val="24"/>
                  <w:szCs w:val="24"/>
                </w:rPr>
                <w:delText xml:space="preserve">, </w:delText>
              </w:r>
              <w:r w:rsidRPr="00172179" w:rsidDel="00FE44D6">
                <w:rPr>
                  <w:rFonts w:ascii="Cambria" w:hAnsi="Cambria"/>
                  <w:sz w:val="24"/>
                  <w:szCs w:val="24"/>
                </w:rPr>
                <w:delText>Gujarat Ayurveda University, Jamnagar</w:delText>
              </w:r>
            </w:del>
          </w:p>
        </w:tc>
      </w:tr>
      <w:tr w:rsidR="007A5F63" w:rsidDel="00FE44D6" w14:paraId="104C8916" w14:textId="44AD4A9F" w:rsidTr="00613B81">
        <w:trPr>
          <w:del w:id="383" w:author="gcet" w:date="2024-03-14T15:27:00Z"/>
        </w:trPr>
        <w:tc>
          <w:tcPr>
            <w:tcW w:w="569" w:type="dxa"/>
          </w:tcPr>
          <w:p w14:paraId="01187820" w14:textId="7BFCCFC2" w:rsidR="007A5F63" w:rsidRPr="00613B81" w:rsidDel="00FE44D6" w:rsidRDefault="007A5F63">
            <w:pPr>
              <w:jc w:val="center"/>
              <w:rPr>
                <w:del w:id="384" w:author="gcet" w:date="2024-03-14T15:27:00Z"/>
                <w:rFonts w:ascii="Cambria" w:hAnsi="Cambria"/>
                <w:b/>
                <w:bCs/>
                <w:sz w:val="24"/>
                <w:szCs w:val="24"/>
              </w:rPr>
              <w:pPrChange w:id="385" w:author="gcet" w:date="2024-03-14T15:27:00Z">
                <w:pPr/>
              </w:pPrChange>
            </w:pPr>
          </w:p>
        </w:tc>
        <w:tc>
          <w:tcPr>
            <w:tcW w:w="2126" w:type="dxa"/>
          </w:tcPr>
          <w:p w14:paraId="22C50485" w14:textId="2CBB51F8" w:rsidR="007A5F63" w:rsidRPr="00613B81" w:rsidDel="00FE44D6" w:rsidRDefault="007A5F63">
            <w:pPr>
              <w:jc w:val="center"/>
              <w:rPr>
                <w:del w:id="386" w:author="gcet" w:date="2024-03-14T15:27:00Z"/>
                <w:rFonts w:ascii="Cambria" w:hAnsi="Cambria"/>
                <w:b/>
                <w:bCs/>
                <w:sz w:val="24"/>
                <w:szCs w:val="24"/>
              </w:rPr>
              <w:pPrChange w:id="387" w:author="gcet" w:date="2024-03-14T15:27:00Z">
                <w:pPr/>
              </w:pPrChange>
            </w:pPr>
          </w:p>
        </w:tc>
        <w:tc>
          <w:tcPr>
            <w:tcW w:w="5950" w:type="dxa"/>
          </w:tcPr>
          <w:p w14:paraId="7B4B3230" w14:textId="294460C0" w:rsidR="007A5F63" w:rsidDel="00FE44D6" w:rsidRDefault="007A5F63">
            <w:pPr>
              <w:jc w:val="center"/>
              <w:rPr>
                <w:del w:id="388" w:author="gcet" w:date="2024-03-14T15:27:00Z"/>
                <w:rFonts w:ascii="Cambria" w:hAnsi="Cambria"/>
                <w:sz w:val="24"/>
                <w:szCs w:val="24"/>
              </w:rPr>
              <w:pPrChange w:id="389" w:author="gcet" w:date="2024-03-14T15:27:00Z">
                <w:pPr>
                  <w:jc w:val="both"/>
                </w:pPr>
              </w:pPrChange>
            </w:pPr>
          </w:p>
        </w:tc>
        <w:tc>
          <w:tcPr>
            <w:tcW w:w="5915" w:type="dxa"/>
          </w:tcPr>
          <w:p w14:paraId="0ED158E9" w14:textId="15ED1E3A" w:rsidR="007A5F63" w:rsidDel="00FE44D6" w:rsidRDefault="007A5F63">
            <w:pPr>
              <w:jc w:val="center"/>
              <w:rPr>
                <w:del w:id="390" w:author="gcet" w:date="2024-03-14T15:27:00Z"/>
                <w:rFonts w:ascii="Cambria" w:hAnsi="Cambria"/>
                <w:sz w:val="24"/>
                <w:szCs w:val="24"/>
              </w:rPr>
              <w:pPrChange w:id="391" w:author="gcet" w:date="2024-03-14T15:27:00Z">
                <w:pPr>
                  <w:jc w:val="both"/>
                </w:pPr>
              </w:pPrChange>
            </w:pPr>
            <w:del w:id="392" w:author="gcet" w:date="2024-03-14T15:27:00Z">
              <w:r w:rsidRPr="00172179" w:rsidDel="00FE44D6">
                <w:rPr>
                  <w:rFonts w:ascii="Cambria" w:hAnsi="Cambria"/>
                  <w:sz w:val="24"/>
                  <w:szCs w:val="24"/>
                </w:rPr>
                <w:delText>Dr. Anup Thakar</w:delText>
              </w:r>
              <w:r w:rsidDel="00FE44D6">
                <w:rPr>
                  <w:rFonts w:ascii="Cambria" w:hAnsi="Cambria"/>
                  <w:sz w:val="24"/>
                  <w:szCs w:val="24"/>
                </w:rPr>
                <w:delText xml:space="preserve">, </w:delText>
              </w:r>
              <w:r w:rsidRPr="00172179" w:rsidDel="00FE44D6">
                <w:rPr>
                  <w:rFonts w:ascii="Cambria" w:hAnsi="Cambria"/>
                  <w:sz w:val="24"/>
                  <w:szCs w:val="24"/>
                </w:rPr>
                <w:delText>Director, Professor and Head</w:delText>
              </w:r>
              <w:r w:rsidDel="00FE44D6">
                <w:rPr>
                  <w:rFonts w:ascii="Cambria" w:hAnsi="Cambria"/>
                  <w:sz w:val="24"/>
                  <w:szCs w:val="24"/>
                </w:rPr>
                <w:delText xml:space="preserve">, </w:delText>
              </w:r>
              <w:r w:rsidRPr="00172179" w:rsidDel="00FE44D6">
                <w:rPr>
                  <w:rFonts w:ascii="Cambria" w:hAnsi="Cambria"/>
                  <w:sz w:val="24"/>
                  <w:szCs w:val="24"/>
                </w:rPr>
                <w:delText>ITRA, Jamnagar</w:delText>
              </w:r>
            </w:del>
          </w:p>
        </w:tc>
      </w:tr>
      <w:tr w:rsidR="007A5F63" w:rsidDel="00FE44D6" w14:paraId="1002823E" w14:textId="3419EB64" w:rsidTr="00613B81">
        <w:trPr>
          <w:del w:id="393" w:author="gcet" w:date="2024-03-14T15:27:00Z"/>
        </w:trPr>
        <w:tc>
          <w:tcPr>
            <w:tcW w:w="569" w:type="dxa"/>
          </w:tcPr>
          <w:p w14:paraId="7A742351" w14:textId="47148E67" w:rsidR="007A5F63" w:rsidRPr="00613B81" w:rsidDel="00FE44D6" w:rsidRDefault="007A5F63">
            <w:pPr>
              <w:jc w:val="center"/>
              <w:rPr>
                <w:del w:id="394" w:author="gcet" w:date="2024-03-14T15:27:00Z"/>
                <w:rFonts w:ascii="Cambria" w:hAnsi="Cambria"/>
                <w:b/>
                <w:bCs/>
                <w:sz w:val="24"/>
                <w:szCs w:val="24"/>
              </w:rPr>
              <w:pPrChange w:id="395" w:author="gcet" w:date="2024-03-14T15:27:00Z">
                <w:pPr/>
              </w:pPrChange>
            </w:pPr>
          </w:p>
        </w:tc>
        <w:tc>
          <w:tcPr>
            <w:tcW w:w="2126" w:type="dxa"/>
          </w:tcPr>
          <w:p w14:paraId="547BD24F" w14:textId="7AA7DAAF" w:rsidR="007A5F63" w:rsidRPr="00613B81" w:rsidDel="00FE44D6" w:rsidRDefault="007A5F63">
            <w:pPr>
              <w:jc w:val="center"/>
              <w:rPr>
                <w:del w:id="396" w:author="gcet" w:date="2024-03-14T15:27:00Z"/>
                <w:rFonts w:ascii="Cambria" w:hAnsi="Cambria"/>
                <w:b/>
                <w:bCs/>
                <w:sz w:val="24"/>
                <w:szCs w:val="24"/>
              </w:rPr>
              <w:pPrChange w:id="397" w:author="gcet" w:date="2024-03-14T15:27:00Z">
                <w:pPr/>
              </w:pPrChange>
            </w:pPr>
          </w:p>
        </w:tc>
        <w:tc>
          <w:tcPr>
            <w:tcW w:w="5950" w:type="dxa"/>
          </w:tcPr>
          <w:p w14:paraId="2D401284" w14:textId="147D608A" w:rsidR="007A5F63" w:rsidDel="00FE44D6" w:rsidRDefault="007A5F63">
            <w:pPr>
              <w:jc w:val="center"/>
              <w:rPr>
                <w:del w:id="398" w:author="gcet" w:date="2024-03-14T15:27:00Z"/>
                <w:rFonts w:ascii="Cambria" w:hAnsi="Cambria"/>
                <w:sz w:val="24"/>
                <w:szCs w:val="24"/>
              </w:rPr>
              <w:pPrChange w:id="399" w:author="gcet" w:date="2024-03-14T15:27:00Z">
                <w:pPr>
                  <w:jc w:val="both"/>
                </w:pPr>
              </w:pPrChange>
            </w:pPr>
          </w:p>
        </w:tc>
        <w:tc>
          <w:tcPr>
            <w:tcW w:w="5915" w:type="dxa"/>
          </w:tcPr>
          <w:p w14:paraId="0E13286C" w14:textId="28ED5671" w:rsidR="007A5F63" w:rsidDel="00FE44D6" w:rsidRDefault="007A5F63">
            <w:pPr>
              <w:jc w:val="center"/>
              <w:rPr>
                <w:del w:id="400" w:author="gcet" w:date="2024-03-14T15:27:00Z"/>
                <w:rFonts w:ascii="Cambria" w:hAnsi="Cambria"/>
                <w:sz w:val="24"/>
                <w:szCs w:val="24"/>
              </w:rPr>
              <w:pPrChange w:id="401" w:author="gcet" w:date="2024-03-14T15:27:00Z">
                <w:pPr>
                  <w:jc w:val="both"/>
                </w:pPr>
              </w:pPrChange>
            </w:pPr>
          </w:p>
        </w:tc>
      </w:tr>
      <w:tr w:rsidR="007A5F63" w:rsidDel="00FE44D6" w14:paraId="09E874EE" w14:textId="504B3C1C" w:rsidTr="00613B81">
        <w:trPr>
          <w:del w:id="402" w:author="gcet" w:date="2024-03-14T15:27:00Z"/>
        </w:trPr>
        <w:tc>
          <w:tcPr>
            <w:tcW w:w="569" w:type="dxa"/>
          </w:tcPr>
          <w:p w14:paraId="202FD98B" w14:textId="76847C03" w:rsidR="007A5F63" w:rsidRPr="00613B81" w:rsidDel="00FE44D6" w:rsidRDefault="007A5F63">
            <w:pPr>
              <w:jc w:val="center"/>
              <w:rPr>
                <w:del w:id="403" w:author="gcet" w:date="2024-03-14T15:27:00Z"/>
                <w:rFonts w:ascii="Cambria" w:hAnsi="Cambria"/>
                <w:b/>
                <w:bCs/>
                <w:sz w:val="24"/>
                <w:szCs w:val="24"/>
              </w:rPr>
              <w:pPrChange w:id="404" w:author="gcet" w:date="2024-03-14T15:27:00Z">
                <w:pPr/>
              </w:pPrChange>
            </w:pPr>
            <w:del w:id="405" w:author="gcet" w:date="2024-03-14T15:27:00Z">
              <w:r w:rsidRPr="00613B81" w:rsidDel="00FE44D6">
                <w:rPr>
                  <w:rFonts w:ascii="Cambria" w:hAnsi="Cambria"/>
                  <w:b/>
                  <w:bCs/>
                  <w:sz w:val="24"/>
                  <w:szCs w:val="24"/>
                </w:rPr>
                <w:delText>4</w:delText>
              </w:r>
            </w:del>
          </w:p>
        </w:tc>
        <w:tc>
          <w:tcPr>
            <w:tcW w:w="2126" w:type="dxa"/>
          </w:tcPr>
          <w:p w14:paraId="66B96EE1" w14:textId="5044EA7E" w:rsidR="007A5F63" w:rsidRPr="00613B81" w:rsidDel="00FE44D6" w:rsidRDefault="007A5F63">
            <w:pPr>
              <w:jc w:val="center"/>
              <w:rPr>
                <w:del w:id="406" w:author="gcet" w:date="2024-03-14T15:27:00Z"/>
                <w:rFonts w:ascii="Cambria" w:hAnsi="Cambria"/>
                <w:b/>
                <w:bCs/>
                <w:sz w:val="24"/>
                <w:szCs w:val="24"/>
              </w:rPr>
              <w:pPrChange w:id="407" w:author="gcet" w:date="2024-03-14T15:27:00Z">
                <w:pPr/>
              </w:pPrChange>
            </w:pPr>
            <w:del w:id="408" w:author="gcet" w:date="2024-03-14T15:27:00Z">
              <w:r w:rsidRPr="00613B81" w:rsidDel="00FE44D6">
                <w:rPr>
                  <w:rFonts w:ascii="Cambria" w:hAnsi="Cambria"/>
                  <w:b/>
                  <w:bCs/>
                  <w:sz w:val="24"/>
                  <w:szCs w:val="24"/>
                </w:rPr>
                <w:delText>Humanities</w:delText>
              </w:r>
            </w:del>
          </w:p>
        </w:tc>
        <w:tc>
          <w:tcPr>
            <w:tcW w:w="5950" w:type="dxa"/>
          </w:tcPr>
          <w:p w14:paraId="72DF8F38" w14:textId="7E378092" w:rsidR="007A5F63" w:rsidDel="00FE44D6" w:rsidRDefault="007A5F63">
            <w:pPr>
              <w:jc w:val="center"/>
              <w:rPr>
                <w:del w:id="409" w:author="gcet" w:date="2024-03-14T15:27:00Z"/>
                <w:rFonts w:ascii="Cambria" w:hAnsi="Cambria"/>
                <w:sz w:val="24"/>
                <w:szCs w:val="24"/>
              </w:rPr>
              <w:pPrChange w:id="410" w:author="gcet" w:date="2024-03-14T15:27:00Z">
                <w:pPr>
                  <w:jc w:val="both"/>
                </w:pPr>
              </w:pPrChange>
            </w:pPr>
            <w:del w:id="411" w:author="gcet" w:date="2024-03-14T15:27:00Z">
              <w:r w:rsidRPr="0035097E" w:rsidDel="00FE44D6">
                <w:rPr>
                  <w:rFonts w:ascii="Cambria" w:hAnsi="Cambria"/>
                  <w:sz w:val="24"/>
                  <w:szCs w:val="24"/>
                </w:rPr>
                <w:delText>Prof. Dr. Nezih Orhon</w:delText>
              </w:r>
              <w:r w:rsidDel="00FE44D6">
                <w:rPr>
                  <w:rFonts w:ascii="Cambria" w:hAnsi="Cambria"/>
                  <w:sz w:val="24"/>
                  <w:szCs w:val="24"/>
                </w:rPr>
                <w:delText xml:space="preserve">, </w:delText>
              </w:r>
              <w:r w:rsidRPr="0035097E" w:rsidDel="00FE44D6">
                <w:rPr>
                  <w:rFonts w:ascii="Cambria" w:hAnsi="Cambria"/>
                  <w:sz w:val="24"/>
                  <w:szCs w:val="24"/>
                </w:rPr>
                <w:delText>Former Dean and Professor</w:delText>
              </w:r>
              <w:r w:rsidDel="00FE44D6">
                <w:rPr>
                  <w:rFonts w:ascii="Cambria" w:hAnsi="Cambria"/>
                  <w:sz w:val="24"/>
                  <w:szCs w:val="24"/>
                </w:rPr>
                <w:delText xml:space="preserve">, </w:delText>
              </w:r>
              <w:r w:rsidRPr="0035097E" w:rsidDel="00FE44D6">
                <w:rPr>
                  <w:rFonts w:ascii="Cambria" w:hAnsi="Cambria"/>
                  <w:sz w:val="24"/>
                  <w:szCs w:val="24"/>
                </w:rPr>
                <w:delText>School of Communication Sciences at Anadolu</w:delText>
              </w:r>
              <w:r w:rsidDel="00FE44D6">
                <w:rPr>
                  <w:rFonts w:ascii="Cambria" w:hAnsi="Cambria"/>
                  <w:sz w:val="24"/>
                  <w:szCs w:val="24"/>
                </w:rPr>
                <w:delText xml:space="preserve"> </w:delText>
              </w:r>
              <w:r w:rsidRPr="0035097E" w:rsidDel="00FE44D6">
                <w:rPr>
                  <w:rFonts w:ascii="Cambria" w:hAnsi="Cambria"/>
                  <w:sz w:val="24"/>
                  <w:szCs w:val="24"/>
                </w:rPr>
                <w:delText>University in Eskisehir, Turkey</w:delText>
              </w:r>
            </w:del>
          </w:p>
        </w:tc>
        <w:tc>
          <w:tcPr>
            <w:tcW w:w="5915" w:type="dxa"/>
          </w:tcPr>
          <w:p w14:paraId="05863D40" w14:textId="77D8B957" w:rsidR="007A5F63" w:rsidDel="00FE44D6" w:rsidRDefault="007A5F63">
            <w:pPr>
              <w:jc w:val="center"/>
              <w:rPr>
                <w:del w:id="412" w:author="gcet" w:date="2024-03-14T15:27:00Z"/>
                <w:rFonts w:ascii="Cambria" w:hAnsi="Cambria"/>
                <w:sz w:val="24"/>
                <w:szCs w:val="24"/>
              </w:rPr>
              <w:pPrChange w:id="413" w:author="gcet" w:date="2024-03-14T15:27:00Z">
                <w:pPr>
                  <w:jc w:val="both"/>
                </w:pPr>
              </w:pPrChange>
            </w:pPr>
            <w:del w:id="414" w:author="gcet" w:date="2024-03-14T15:27:00Z">
              <w:r w:rsidRPr="0035097E" w:rsidDel="00FE44D6">
                <w:rPr>
                  <w:rFonts w:ascii="Cambria" w:hAnsi="Cambria"/>
                  <w:sz w:val="24"/>
                  <w:szCs w:val="24"/>
                </w:rPr>
                <w:delText>Prof. Dr. Durga Bhavani Veeramachaneni</w:delText>
              </w:r>
              <w:r w:rsidDel="00FE44D6">
                <w:rPr>
                  <w:rFonts w:ascii="Cambria" w:hAnsi="Cambria"/>
                  <w:sz w:val="24"/>
                  <w:szCs w:val="24"/>
                </w:rPr>
                <w:delText xml:space="preserve">, </w:delText>
              </w:r>
              <w:r w:rsidRPr="0035097E" w:rsidDel="00FE44D6">
                <w:rPr>
                  <w:rFonts w:ascii="Cambria" w:hAnsi="Cambria"/>
                  <w:sz w:val="24"/>
                  <w:szCs w:val="24"/>
                </w:rPr>
                <w:delText>Professor in JMC, Former Vice-Chancellor</w:delText>
              </w:r>
              <w:r w:rsidDel="00FE44D6">
                <w:rPr>
                  <w:rFonts w:ascii="Cambria" w:hAnsi="Cambria"/>
                  <w:sz w:val="24"/>
                  <w:szCs w:val="24"/>
                </w:rPr>
                <w:delText xml:space="preserve">, </w:delText>
              </w:r>
              <w:r w:rsidRPr="0035097E" w:rsidDel="00FE44D6">
                <w:rPr>
                  <w:rFonts w:ascii="Cambria" w:hAnsi="Cambria"/>
                  <w:sz w:val="24"/>
                  <w:szCs w:val="24"/>
                </w:rPr>
                <w:delText>Sri Padmavati Mahila Visvavidyalayam, Tirupati, Andhra Pradesh</w:delText>
              </w:r>
            </w:del>
          </w:p>
        </w:tc>
      </w:tr>
      <w:tr w:rsidR="007A5F63" w:rsidDel="00FE44D6" w14:paraId="7F7D35AC" w14:textId="6ACA0972" w:rsidTr="00613B81">
        <w:trPr>
          <w:del w:id="415" w:author="gcet" w:date="2024-03-14T15:27:00Z"/>
        </w:trPr>
        <w:tc>
          <w:tcPr>
            <w:tcW w:w="569" w:type="dxa"/>
          </w:tcPr>
          <w:p w14:paraId="275BDEC8" w14:textId="714DE199" w:rsidR="007A5F63" w:rsidRPr="00613B81" w:rsidDel="00FE44D6" w:rsidRDefault="007A5F63">
            <w:pPr>
              <w:jc w:val="center"/>
              <w:rPr>
                <w:del w:id="416" w:author="gcet" w:date="2024-03-14T15:27:00Z"/>
                <w:rFonts w:ascii="Cambria" w:hAnsi="Cambria"/>
                <w:b/>
                <w:bCs/>
                <w:sz w:val="24"/>
                <w:szCs w:val="24"/>
              </w:rPr>
              <w:pPrChange w:id="417" w:author="gcet" w:date="2024-03-14T15:27:00Z">
                <w:pPr/>
              </w:pPrChange>
            </w:pPr>
          </w:p>
        </w:tc>
        <w:tc>
          <w:tcPr>
            <w:tcW w:w="2126" w:type="dxa"/>
          </w:tcPr>
          <w:p w14:paraId="0A7E57D5" w14:textId="53D4AC35" w:rsidR="007A5F63" w:rsidRPr="00613B81" w:rsidDel="00FE44D6" w:rsidRDefault="007A5F63">
            <w:pPr>
              <w:jc w:val="center"/>
              <w:rPr>
                <w:del w:id="418" w:author="gcet" w:date="2024-03-14T15:27:00Z"/>
                <w:rFonts w:ascii="Cambria" w:hAnsi="Cambria"/>
                <w:b/>
                <w:bCs/>
                <w:sz w:val="24"/>
                <w:szCs w:val="24"/>
              </w:rPr>
              <w:pPrChange w:id="419" w:author="gcet" w:date="2024-03-14T15:27:00Z">
                <w:pPr/>
              </w:pPrChange>
            </w:pPr>
          </w:p>
        </w:tc>
        <w:tc>
          <w:tcPr>
            <w:tcW w:w="5950" w:type="dxa"/>
          </w:tcPr>
          <w:p w14:paraId="2BFC2A32" w14:textId="20DF5063" w:rsidR="007A5F63" w:rsidDel="00FE44D6" w:rsidRDefault="007A5F63">
            <w:pPr>
              <w:jc w:val="center"/>
              <w:rPr>
                <w:del w:id="420" w:author="gcet" w:date="2024-03-14T15:27:00Z"/>
                <w:rFonts w:ascii="Cambria" w:hAnsi="Cambria"/>
                <w:sz w:val="24"/>
                <w:szCs w:val="24"/>
              </w:rPr>
              <w:pPrChange w:id="421" w:author="gcet" w:date="2024-03-14T15:27:00Z">
                <w:pPr>
                  <w:jc w:val="both"/>
                </w:pPr>
              </w:pPrChange>
            </w:pPr>
          </w:p>
        </w:tc>
        <w:tc>
          <w:tcPr>
            <w:tcW w:w="5915" w:type="dxa"/>
          </w:tcPr>
          <w:p w14:paraId="03EB9343" w14:textId="32C92CD7" w:rsidR="007A5F63" w:rsidDel="00FE44D6" w:rsidRDefault="007A5F63">
            <w:pPr>
              <w:jc w:val="center"/>
              <w:rPr>
                <w:del w:id="422" w:author="gcet" w:date="2024-03-14T15:27:00Z"/>
                <w:rFonts w:ascii="Cambria" w:hAnsi="Cambria"/>
                <w:sz w:val="24"/>
                <w:szCs w:val="24"/>
              </w:rPr>
              <w:pPrChange w:id="423" w:author="gcet" w:date="2024-03-14T15:27:00Z">
                <w:pPr>
                  <w:jc w:val="both"/>
                </w:pPr>
              </w:pPrChange>
            </w:pPr>
            <w:del w:id="424" w:author="gcet" w:date="2024-03-14T15:27:00Z">
              <w:r w:rsidRPr="0035097E" w:rsidDel="00FE44D6">
                <w:rPr>
                  <w:rFonts w:ascii="Cambria" w:hAnsi="Cambria"/>
                  <w:sz w:val="24"/>
                  <w:szCs w:val="24"/>
                </w:rPr>
                <w:delText>Prof. Dr. Vijayalakshmi Peddiboyina</w:delText>
              </w:r>
              <w:r w:rsidDel="00FE44D6">
                <w:rPr>
                  <w:rFonts w:ascii="Cambria" w:hAnsi="Cambria"/>
                  <w:sz w:val="24"/>
                  <w:szCs w:val="24"/>
                </w:rPr>
                <w:delText xml:space="preserve">, </w:delText>
              </w:r>
              <w:r w:rsidRPr="0035097E" w:rsidDel="00FE44D6">
                <w:rPr>
                  <w:rFonts w:ascii="Cambria" w:hAnsi="Cambria"/>
                  <w:sz w:val="24"/>
                  <w:szCs w:val="24"/>
                </w:rPr>
                <w:delText>Dean</w:delText>
              </w:r>
              <w:r w:rsidDel="00FE44D6">
                <w:rPr>
                  <w:rFonts w:ascii="Cambria" w:hAnsi="Cambria"/>
                  <w:sz w:val="24"/>
                  <w:szCs w:val="24"/>
                </w:rPr>
                <w:delText xml:space="preserve">, </w:delText>
              </w:r>
              <w:r w:rsidRPr="0035097E" w:rsidDel="00FE44D6">
                <w:rPr>
                  <w:rFonts w:ascii="Cambria" w:hAnsi="Cambria"/>
                  <w:sz w:val="24"/>
                  <w:szCs w:val="24"/>
                </w:rPr>
                <w:delText xml:space="preserve">International Relations, Former Registrar, </w:delText>
              </w:r>
              <w:r w:rsidRPr="0035097E" w:rsidDel="00FE44D6">
                <w:rPr>
                  <w:rFonts w:ascii="Cambria" w:hAnsi="Cambria"/>
                  <w:sz w:val="24"/>
                  <w:szCs w:val="24"/>
                </w:rPr>
                <w:tab/>
                <w:delText>Sri Padmavati Mahila Visvavidyalayam, Tirupati, Andhra Pradesh</w:delText>
              </w:r>
            </w:del>
          </w:p>
        </w:tc>
      </w:tr>
      <w:tr w:rsidR="007A5F63" w:rsidDel="00FE44D6" w14:paraId="0E791782" w14:textId="7A675E0E" w:rsidTr="00613B81">
        <w:trPr>
          <w:del w:id="425" w:author="gcet" w:date="2024-03-14T15:27:00Z"/>
        </w:trPr>
        <w:tc>
          <w:tcPr>
            <w:tcW w:w="569" w:type="dxa"/>
          </w:tcPr>
          <w:p w14:paraId="093370DD" w14:textId="63D95658" w:rsidR="007A5F63" w:rsidRPr="00613B81" w:rsidDel="00FE44D6" w:rsidRDefault="007A5F63">
            <w:pPr>
              <w:jc w:val="center"/>
              <w:rPr>
                <w:del w:id="426" w:author="gcet" w:date="2024-03-14T15:27:00Z"/>
                <w:rFonts w:ascii="Cambria" w:hAnsi="Cambria"/>
                <w:b/>
                <w:bCs/>
                <w:sz w:val="24"/>
                <w:szCs w:val="24"/>
              </w:rPr>
              <w:pPrChange w:id="427" w:author="gcet" w:date="2024-03-14T15:27:00Z">
                <w:pPr/>
              </w:pPrChange>
            </w:pPr>
          </w:p>
        </w:tc>
        <w:tc>
          <w:tcPr>
            <w:tcW w:w="2126" w:type="dxa"/>
          </w:tcPr>
          <w:p w14:paraId="157D7420" w14:textId="23D25898" w:rsidR="007A5F63" w:rsidRPr="00613B81" w:rsidDel="00FE44D6" w:rsidRDefault="007A5F63">
            <w:pPr>
              <w:jc w:val="center"/>
              <w:rPr>
                <w:del w:id="428" w:author="gcet" w:date="2024-03-14T15:27:00Z"/>
                <w:rFonts w:ascii="Cambria" w:hAnsi="Cambria"/>
                <w:b/>
                <w:bCs/>
                <w:sz w:val="24"/>
                <w:szCs w:val="24"/>
              </w:rPr>
              <w:pPrChange w:id="429" w:author="gcet" w:date="2024-03-14T15:27:00Z">
                <w:pPr/>
              </w:pPrChange>
            </w:pPr>
          </w:p>
        </w:tc>
        <w:tc>
          <w:tcPr>
            <w:tcW w:w="5950" w:type="dxa"/>
          </w:tcPr>
          <w:p w14:paraId="08DCBF0D" w14:textId="579D84E7" w:rsidR="007A5F63" w:rsidDel="00FE44D6" w:rsidRDefault="007A5F63">
            <w:pPr>
              <w:jc w:val="center"/>
              <w:rPr>
                <w:del w:id="430" w:author="gcet" w:date="2024-03-14T15:27:00Z"/>
                <w:rFonts w:ascii="Cambria" w:hAnsi="Cambria"/>
                <w:sz w:val="24"/>
                <w:szCs w:val="24"/>
              </w:rPr>
              <w:pPrChange w:id="431" w:author="gcet" w:date="2024-03-14T15:27:00Z">
                <w:pPr>
                  <w:jc w:val="both"/>
                </w:pPr>
              </w:pPrChange>
            </w:pPr>
          </w:p>
        </w:tc>
        <w:tc>
          <w:tcPr>
            <w:tcW w:w="5915" w:type="dxa"/>
          </w:tcPr>
          <w:p w14:paraId="179A1DE2" w14:textId="2AF0FEB0" w:rsidR="007A5F63" w:rsidDel="00FE44D6" w:rsidRDefault="007A5F63">
            <w:pPr>
              <w:jc w:val="center"/>
              <w:rPr>
                <w:del w:id="432" w:author="gcet" w:date="2024-03-14T15:27:00Z"/>
                <w:rFonts w:ascii="Cambria" w:hAnsi="Cambria"/>
                <w:sz w:val="24"/>
                <w:szCs w:val="24"/>
              </w:rPr>
              <w:pPrChange w:id="433" w:author="gcet" w:date="2024-03-14T15:27:00Z">
                <w:pPr>
                  <w:jc w:val="both"/>
                </w:pPr>
              </w:pPrChange>
            </w:pPr>
            <w:del w:id="434" w:author="gcet" w:date="2024-03-14T15:27:00Z">
              <w:r w:rsidRPr="0035097E" w:rsidDel="00FE44D6">
                <w:rPr>
                  <w:rFonts w:ascii="Cambria" w:hAnsi="Cambria"/>
                  <w:sz w:val="24"/>
                  <w:szCs w:val="24"/>
                </w:rPr>
                <w:delText>Prof. Dr. Ashir Mehta</w:delText>
              </w:r>
              <w:r w:rsidDel="00FE44D6">
                <w:rPr>
                  <w:rFonts w:ascii="Cambria" w:hAnsi="Cambria"/>
                  <w:sz w:val="24"/>
                  <w:szCs w:val="24"/>
                </w:rPr>
                <w:delText xml:space="preserve">, </w:delText>
              </w:r>
              <w:r w:rsidRPr="0035097E" w:rsidDel="00FE44D6">
                <w:rPr>
                  <w:rFonts w:ascii="Cambria" w:hAnsi="Cambria"/>
                  <w:sz w:val="24"/>
                  <w:szCs w:val="24"/>
                </w:rPr>
                <w:delText>Professor and Head</w:delText>
              </w:r>
              <w:r w:rsidRPr="0035097E" w:rsidDel="00FE44D6">
                <w:rPr>
                  <w:rFonts w:ascii="Cambria" w:hAnsi="Cambria"/>
                  <w:sz w:val="24"/>
                  <w:szCs w:val="24"/>
                </w:rPr>
                <w:tab/>
                <w:delText>Dept. of Economics, The Maharaja Sayajirao University of Baroda, Vadodara</w:delText>
              </w:r>
            </w:del>
          </w:p>
        </w:tc>
      </w:tr>
      <w:tr w:rsidR="007A5F63" w:rsidDel="00FE44D6" w14:paraId="70306F72" w14:textId="61248D95" w:rsidTr="00613B81">
        <w:trPr>
          <w:del w:id="435" w:author="gcet" w:date="2024-03-14T15:27:00Z"/>
        </w:trPr>
        <w:tc>
          <w:tcPr>
            <w:tcW w:w="569" w:type="dxa"/>
          </w:tcPr>
          <w:p w14:paraId="3F3588DB" w14:textId="6A904129" w:rsidR="007A5F63" w:rsidRPr="00613B81" w:rsidDel="00FE44D6" w:rsidRDefault="007A5F63">
            <w:pPr>
              <w:jc w:val="center"/>
              <w:rPr>
                <w:del w:id="436" w:author="gcet" w:date="2024-03-14T15:27:00Z"/>
                <w:rFonts w:ascii="Cambria" w:hAnsi="Cambria"/>
                <w:b/>
                <w:bCs/>
                <w:sz w:val="24"/>
                <w:szCs w:val="24"/>
              </w:rPr>
              <w:pPrChange w:id="437" w:author="gcet" w:date="2024-03-14T15:27:00Z">
                <w:pPr/>
              </w:pPrChange>
            </w:pPr>
          </w:p>
        </w:tc>
        <w:tc>
          <w:tcPr>
            <w:tcW w:w="2126" w:type="dxa"/>
          </w:tcPr>
          <w:p w14:paraId="03D01A5F" w14:textId="3B20A852" w:rsidR="007A5F63" w:rsidRPr="00613B81" w:rsidDel="00FE44D6" w:rsidRDefault="007A5F63">
            <w:pPr>
              <w:jc w:val="center"/>
              <w:rPr>
                <w:del w:id="438" w:author="gcet" w:date="2024-03-14T15:27:00Z"/>
                <w:rFonts w:ascii="Cambria" w:hAnsi="Cambria"/>
                <w:b/>
                <w:bCs/>
                <w:sz w:val="24"/>
                <w:szCs w:val="24"/>
              </w:rPr>
              <w:pPrChange w:id="439" w:author="gcet" w:date="2024-03-14T15:27:00Z">
                <w:pPr/>
              </w:pPrChange>
            </w:pPr>
          </w:p>
        </w:tc>
        <w:tc>
          <w:tcPr>
            <w:tcW w:w="5950" w:type="dxa"/>
          </w:tcPr>
          <w:p w14:paraId="619055B3" w14:textId="6EE6373D" w:rsidR="007A5F63" w:rsidDel="00FE44D6" w:rsidRDefault="007A5F63">
            <w:pPr>
              <w:jc w:val="center"/>
              <w:rPr>
                <w:del w:id="440" w:author="gcet" w:date="2024-03-14T15:27:00Z"/>
                <w:rFonts w:ascii="Cambria" w:hAnsi="Cambria"/>
                <w:sz w:val="24"/>
                <w:szCs w:val="24"/>
              </w:rPr>
              <w:pPrChange w:id="441" w:author="gcet" w:date="2024-03-14T15:27:00Z">
                <w:pPr>
                  <w:jc w:val="both"/>
                </w:pPr>
              </w:pPrChange>
            </w:pPr>
          </w:p>
        </w:tc>
        <w:tc>
          <w:tcPr>
            <w:tcW w:w="5915" w:type="dxa"/>
          </w:tcPr>
          <w:p w14:paraId="79348DCA" w14:textId="00D40731" w:rsidR="007A5F63" w:rsidDel="00FE44D6" w:rsidRDefault="007A5F63">
            <w:pPr>
              <w:jc w:val="center"/>
              <w:rPr>
                <w:del w:id="442" w:author="gcet" w:date="2024-03-14T15:27:00Z"/>
                <w:rFonts w:ascii="Cambria" w:hAnsi="Cambria"/>
                <w:sz w:val="24"/>
                <w:szCs w:val="24"/>
              </w:rPr>
              <w:pPrChange w:id="443" w:author="gcet" w:date="2024-03-14T15:27:00Z">
                <w:pPr>
                  <w:jc w:val="both"/>
                </w:pPr>
              </w:pPrChange>
            </w:pPr>
            <w:del w:id="444" w:author="gcet" w:date="2024-03-14T15:27:00Z">
              <w:r w:rsidRPr="0035097E" w:rsidDel="00FE44D6">
                <w:rPr>
                  <w:rFonts w:ascii="Cambria" w:hAnsi="Cambria"/>
                  <w:sz w:val="24"/>
                  <w:szCs w:val="24"/>
                </w:rPr>
                <w:delText>Prof. Girishwar Misra</w:delText>
              </w:r>
              <w:r w:rsidDel="00FE44D6">
                <w:rPr>
                  <w:rFonts w:ascii="Cambria" w:hAnsi="Cambria"/>
                  <w:sz w:val="24"/>
                  <w:szCs w:val="24"/>
                </w:rPr>
                <w:delText xml:space="preserve">, </w:delText>
              </w:r>
              <w:r w:rsidRPr="0035097E" w:rsidDel="00FE44D6">
                <w:rPr>
                  <w:rFonts w:ascii="Cambria" w:hAnsi="Cambria"/>
                  <w:sz w:val="24"/>
                  <w:szCs w:val="24"/>
                </w:rPr>
                <w:delText>Professor in Psychology; Dean – Research (Humanities and Social Sciences)</w:delText>
              </w:r>
              <w:r w:rsidDel="00FE44D6">
                <w:rPr>
                  <w:rFonts w:ascii="Cambria" w:hAnsi="Cambria"/>
                  <w:sz w:val="24"/>
                  <w:szCs w:val="24"/>
                </w:rPr>
                <w:delText xml:space="preserve">, </w:delText>
              </w:r>
              <w:r w:rsidR="002C5870" w:rsidDel="00FE44D6">
                <w:rPr>
                  <w:rStyle w:val="Hyperlink"/>
                  <w:rFonts w:ascii="Cambria" w:hAnsi="Cambria"/>
                  <w:sz w:val="24"/>
                  <w:szCs w:val="24"/>
                </w:rPr>
                <w:fldChar w:fldCharType="begin"/>
              </w:r>
              <w:r w:rsidR="002C5870" w:rsidDel="00FE44D6">
                <w:rPr>
                  <w:rStyle w:val="Hyperlink"/>
                  <w:rFonts w:ascii="Cambria" w:hAnsi="Cambria"/>
                  <w:sz w:val="24"/>
                  <w:szCs w:val="24"/>
                </w:rPr>
                <w:delInstrText xml:space="preserve"> HYPERLINK "https://srisriuniversity.edu.in/prof-girishwar-misra/" </w:delInstrText>
              </w:r>
              <w:r w:rsidR="002C5870" w:rsidDel="00FE44D6">
                <w:rPr>
                  <w:rStyle w:val="Hyperlink"/>
                  <w:rFonts w:ascii="Cambria" w:hAnsi="Cambria"/>
                  <w:sz w:val="24"/>
                  <w:szCs w:val="24"/>
                </w:rPr>
                <w:fldChar w:fldCharType="separate"/>
              </w:r>
              <w:r w:rsidRPr="00A177B1" w:rsidDel="00FE44D6">
                <w:rPr>
                  <w:rStyle w:val="Hyperlink"/>
                  <w:rFonts w:ascii="Cambria" w:hAnsi="Cambria"/>
                  <w:sz w:val="24"/>
                  <w:szCs w:val="24"/>
                </w:rPr>
                <w:delText>https://srisriuniversity.edu.in/prof-girishwar-misra/</w:delText>
              </w:r>
              <w:r w:rsidR="002C5870" w:rsidDel="00FE44D6">
                <w:rPr>
                  <w:rStyle w:val="Hyperlink"/>
                  <w:rFonts w:ascii="Cambria" w:hAnsi="Cambria"/>
                  <w:sz w:val="24"/>
                  <w:szCs w:val="24"/>
                </w:rPr>
                <w:fldChar w:fldCharType="end"/>
              </w:r>
              <w:r w:rsidDel="00FE44D6">
                <w:rPr>
                  <w:rFonts w:ascii="Cambria" w:hAnsi="Cambria"/>
                  <w:sz w:val="24"/>
                  <w:szCs w:val="24"/>
                </w:rPr>
                <w:delText xml:space="preserve"> , </w:delText>
              </w:r>
              <w:r w:rsidRPr="0035097E" w:rsidDel="00FE44D6">
                <w:rPr>
                  <w:rFonts w:ascii="Cambria" w:hAnsi="Cambria"/>
                  <w:sz w:val="24"/>
                  <w:szCs w:val="24"/>
                </w:rPr>
                <w:delText>Delhi University, New Delhi</w:delText>
              </w:r>
            </w:del>
          </w:p>
        </w:tc>
      </w:tr>
      <w:tr w:rsidR="007A5F63" w:rsidDel="00FE44D6" w14:paraId="1FE46E9C" w14:textId="6B82C051" w:rsidTr="00613B81">
        <w:trPr>
          <w:del w:id="445" w:author="gcet" w:date="2024-03-14T15:27:00Z"/>
        </w:trPr>
        <w:tc>
          <w:tcPr>
            <w:tcW w:w="569" w:type="dxa"/>
          </w:tcPr>
          <w:p w14:paraId="6067AA57" w14:textId="52588278" w:rsidR="007A5F63" w:rsidRPr="00613B81" w:rsidDel="00FE44D6" w:rsidRDefault="007A5F63">
            <w:pPr>
              <w:jc w:val="center"/>
              <w:rPr>
                <w:del w:id="446" w:author="gcet" w:date="2024-03-14T15:27:00Z"/>
                <w:rFonts w:ascii="Cambria" w:hAnsi="Cambria"/>
                <w:b/>
                <w:bCs/>
                <w:sz w:val="24"/>
                <w:szCs w:val="24"/>
              </w:rPr>
              <w:pPrChange w:id="447" w:author="gcet" w:date="2024-03-14T15:27:00Z">
                <w:pPr/>
              </w:pPrChange>
            </w:pPr>
          </w:p>
        </w:tc>
        <w:tc>
          <w:tcPr>
            <w:tcW w:w="2126" w:type="dxa"/>
          </w:tcPr>
          <w:p w14:paraId="03FEBFF9" w14:textId="289205C5" w:rsidR="007A5F63" w:rsidRPr="00613B81" w:rsidDel="00FE44D6" w:rsidRDefault="007A5F63">
            <w:pPr>
              <w:jc w:val="center"/>
              <w:rPr>
                <w:del w:id="448" w:author="gcet" w:date="2024-03-14T15:27:00Z"/>
                <w:rFonts w:ascii="Cambria" w:hAnsi="Cambria"/>
                <w:b/>
                <w:bCs/>
                <w:sz w:val="24"/>
                <w:szCs w:val="24"/>
              </w:rPr>
              <w:pPrChange w:id="449" w:author="gcet" w:date="2024-03-14T15:27:00Z">
                <w:pPr/>
              </w:pPrChange>
            </w:pPr>
          </w:p>
        </w:tc>
        <w:tc>
          <w:tcPr>
            <w:tcW w:w="5950" w:type="dxa"/>
          </w:tcPr>
          <w:p w14:paraId="5F176A4E" w14:textId="04F417AF" w:rsidR="007A5F63" w:rsidDel="00FE44D6" w:rsidRDefault="007A5F63">
            <w:pPr>
              <w:jc w:val="center"/>
              <w:rPr>
                <w:del w:id="450" w:author="gcet" w:date="2024-03-14T15:27:00Z"/>
                <w:rFonts w:ascii="Cambria" w:hAnsi="Cambria"/>
                <w:sz w:val="24"/>
                <w:szCs w:val="24"/>
              </w:rPr>
              <w:pPrChange w:id="451" w:author="gcet" w:date="2024-03-14T15:27:00Z">
                <w:pPr>
                  <w:jc w:val="both"/>
                </w:pPr>
              </w:pPrChange>
            </w:pPr>
          </w:p>
        </w:tc>
        <w:tc>
          <w:tcPr>
            <w:tcW w:w="5915" w:type="dxa"/>
          </w:tcPr>
          <w:p w14:paraId="20560AAE" w14:textId="6E707699" w:rsidR="007A5F63" w:rsidDel="00FE44D6" w:rsidRDefault="007A5F63">
            <w:pPr>
              <w:jc w:val="center"/>
              <w:rPr>
                <w:del w:id="452" w:author="gcet" w:date="2024-03-14T15:27:00Z"/>
                <w:rFonts w:ascii="Cambria" w:hAnsi="Cambria"/>
                <w:sz w:val="24"/>
                <w:szCs w:val="24"/>
              </w:rPr>
              <w:pPrChange w:id="453" w:author="gcet" w:date="2024-03-14T15:27:00Z">
                <w:pPr>
                  <w:jc w:val="both"/>
                </w:pPr>
              </w:pPrChange>
            </w:pPr>
            <w:del w:id="454" w:author="gcet" w:date="2024-03-14T15:27:00Z">
              <w:r w:rsidRPr="0035097E" w:rsidDel="00FE44D6">
                <w:rPr>
                  <w:rFonts w:ascii="Cambria" w:hAnsi="Cambria"/>
                  <w:sz w:val="24"/>
                  <w:szCs w:val="24"/>
                </w:rPr>
                <w:delText>Prof. Ramdas Rupavath</w:delText>
              </w:r>
              <w:r w:rsidDel="00FE44D6">
                <w:rPr>
                  <w:rFonts w:ascii="Cambria" w:hAnsi="Cambria"/>
                  <w:sz w:val="24"/>
                  <w:szCs w:val="24"/>
                </w:rPr>
                <w:delText xml:space="preserve">, </w:delText>
              </w:r>
              <w:r w:rsidRPr="0035097E" w:rsidDel="00FE44D6">
                <w:rPr>
                  <w:rFonts w:ascii="Cambria" w:hAnsi="Cambria"/>
                  <w:sz w:val="24"/>
                  <w:szCs w:val="24"/>
                </w:rPr>
                <w:delText>Professor &amp; Head</w:delText>
              </w:r>
              <w:r w:rsidRPr="0035097E" w:rsidDel="00FE44D6">
                <w:rPr>
                  <w:rFonts w:ascii="Cambria" w:hAnsi="Cambria"/>
                  <w:sz w:val="24"/>
                  <w:szCs w:val="24"/>
                </w:rPr>
                <w:tab/>
                <w:delText>Centre</w:delText>
              </w:r>
              <w:r w:rsidDel="00FE44D6">
                <w:rPr>
                  <w:rFonts w:ascii="Cambria" w:hAnsi="Cambria"/>
                  <w:sz w:val="24"/>
                  <w:szCs w:val="24"/>
                </w:rPr>
                <w:delText xml:space="preserve"> </w:delText>
              </w:r>
              <w:r w:rsidRPr="0035097E" w:rsidDel="00FE44D6">
                <w:rPr>
                  <w:rFonts w:ascii="Cambria" w:hAnsi="Cambria"/>
                  <w:sz w:val="24"/>
                  <w:szCs w:val="24"/>
                </w:rPr>
                <w:delText>for Human Rights, Hyderabad Central  University</w:delText>
              </w:r>
            </w:del>
          </w:p>
        </w:tc>
      </w:tr>
      <w:tr w:rsidR="007A5F63" w:rsidDel="00FE44D6" w14:paraId="0F2DA2F6" w14:textId="4A283C57" w:rsidTr="00613B81">
        <w:trPr>
          <w:del w:id="455" w:author="gcet" w:date="2024-03-14T15:27:00Z"/>
        </w:trPr>
        <w:tc>
          <w:tcPr>
            <w:tcW w:w="569" w:type="dxa"/>
          </w:tcPr>
          <w:p w14:paraId="24B71CE2" w14:textId="1218E3A2" w:rsidR="007A5F63" w:rsidRPr="00613B81" w:rsidDel="00FE44D6" w:rsidRDefault="007A5F63">
            <w:pPr>
              <w:jc w:val="center"/>
              <w:rPr>
                <w:del w:id="456" w:author="gcet" w:date="2024-03-14T15:27:00Z"/>
                <w:rFonts w:ascii="Cambria" w:hAnsi="Cambria"/>
                <w:b/>
                <w:bCs/>
                <w:sz w:val="24"/>
                <w:szCs w:val="24"/>
              </w:rPr>
              <w:pPrChange w:id="457" w:author="gcet" w:date="2024-03-14T15:27:00Z">
                <w:pPr/>
              </w:pPrChange>
            </w:pPr>
          </w:p>
        </w:tc>
        <w:tc>
          <w:tcPr>
            <w:tcW w:w="2126" w:type="dxa"/>
          </w:tcPr>
          <w:p w14:paraId="1FDBC4C6" w14:textId="5FE1693C" w:rsidR="007A5F63" w:rsidRPr="00613B81" w:rsidDel="00FE44D6" w:rsidRDefault="007A5F63">
            <w:pPr>
              <w:jc w:val="center"/>
              <w:rPr>
                <w:del w:id="458" w:author="gcet" w:date="2024-03-14T15:27:00Z"/>
                <w:rFonts w:ascii="Cambria" w:hAnsi="Cambria"/>
                <w:b/>
                <w:bCs/>
                <w:sz w:val="24"/>
                <w:szCs w:val="24"/>
              </w:rPr>
              <w:pPrChange w:id="459" w:author="gcet" w:date="2024-03-14T15:27:00Z">
                <w:pPr/>
              </w:pPrChange>
            </w:pPr>
          </w:p>
        </w:tc>
        <w:tc>
          <w:tcPr>
            <w:tcW w:w="5950" w:type="dxa"/>
          </w:tcPr>
          <w:p w14:paraId="4D189C06" w14:textId="658F0327" w:rsidR="007A5F63" w:rsidDel="00FE44D6" w:rsidRDefault="007A5F63">
            <w:pPr>
              <w:jc w:val="center"/>
              <w:rPr>
                <w:del w:id="460" w:author="gcet" w:date="2024-03-14T15:27:00Z"/>
                <w:rFonts w:ascii="Cambria" w:hAnsi="Cambria"/>
                <w:sz w:val="24"/>
                <w:szCs w:val="24"/>
              </w:rPr>
              <w:pPrChange w:id="461" w:author="gcet" w:date="2024-03-14T15:27:00Z">
                <w:pPr>
                  <w:jc w:val="both"/>
                </w:pPr>
              </w:pPrChange>
            </w:pPr>
          </w:p>
        </w:tc>
        <w:tc>
          <w:tcPr>
            <w:tcW w:w="5915" w:type="dxa"/>
          </w:tcPr>
          <w:p w14:paraId="44265F95" w14:textId="3A78DFA3" w:rsidR="007A5F63" w:rsidRPr="0035097E" w:rsidDel="00FE44D6" w:rsidRDefault="007A5F63">
            <w:pPr>
              <w:jc w:val="center"/>
              <w:rPr>
                <w:del w:id="462" w:author="gcet" w:date="2024-03-14T15:27:00Z"/>
                <w:rFonts w:ascii="Cambria" w:hAnsi="Cambria"/>
                <w:sz w:val="24"/>
                <w:szCs w:val="24"/>
              </w:rPr>
              <w:pPrChange w:id="463" w:author="gcet" w:date="2024-03-14T15:27:00Z">
                <w:pPr>
                  <w:jc w:val="both"/>
                </w:pPr>
              </w:pPrChange>
            </w:pPr>
          </w:p>
        </w:tc>
      </w:tr>
      <w:tr w:rsidR="007A5F63" w:rsidDel="00FE44D6" w14:paraId="30769AC8" w14:textId="62694EA8" w:rsidTr="00613B81">
        <w:trPr>
          <w:del w:id="464" w:author="gcet" w:date="2024-03-14T15:27:00Z"/>
        </w:trPr>
        <w:tc>
          <w:tcPr>
            <w:tcW w:w="569" w:type="dxa"/>
          </w:tcPr>
          <w:p w14:paraId="4FE0C5B3" w14:textId="003F55E1" w:rsidR="007A5F63" w:rsidRPr="00613B81" w:rsidDel="00FE44D6" w:rsidRDefault="007A5F63">
            <w:pPr>
              <w:jc w:val="center"/>
              <w:rPr>
                <w:del w:id="465" w:author="gcet" w:date="2024-03-14T15:27:00Z"/>
                <w:rFonts w:ascii="Cambria" w:hAnsi="Cambria"/>
                <w:b/>
                <w:bCs/>
                <w:sz w:val="24"/>
                <w:szCs w:val="24"/>
              </w:rPr>
              <w:pPrChange w:id="466" w:author="gcet" w:date="2024-03-14T15:27:00Z">
                <w:pPr/>
              </w:pPrChange>
            </w:pPr>
            <w:del w:id="467" w:author="gcet" w:date="2024-03-14T15:27:00Z">
              <w:r w:rsidRPr="00613B81" w:rsidDel="00FE44D6">
                <w:rPr>
                  <w:rFonts w:ascii="Cambria" w:hAnsi="Cambria"/>
                  <w:b/>
                  <w:bCs/>
                  <w:sz w:val="24"/>
                  <w:szCs w:val="24"/>
                </w:rPr>
                <w:delText>5</w:delText>
              </w:r>
            </w:del>
          </w:p>
        </w:tc>
        <w:tc>
          <w:tcPr>
            <w:tcW w:w="2126" w:type="dxa"/>
          </w:tcPr>
          <w:p w14:paraId="7D0D4D60" w14:textId="3CCA719A" w:rsidR="007A5F63" w:rsidRPr="00613B81" w:rsidDel="00FE44D6" w:rsidRDefault="007A5F63">
            <w:pPr>
              <w:jc w:val="center"/>
              <w:rPr>
                <w:del w:id="468" w:author="gcet" w:date="2024-03-14T15:27:00Z"/>
                <w:rFonts w:ascii="Cambria" w:hAnsi="Cambria"/>
                <w:b/>
                <w:bCs/>
                <w:sz w:val="24"/>
                <w:szCs w:val="24"/>
              </w:rPr>
              <w:pPrChange w:id="469" w:author="gcet" w:date="2024-03-14T15:27:00Z">
                <w:pPr/>
              </w:pPrChange>
            </w:pPr>
            <w:del w:id="470" w:author="gcet" w:date="2024-03-14T15:27:00Z">
              <w:r w:rsidRPr="00613B81" w:rsidDel="00FE44D6">
                <w:rPr>
                  <w:rFonts w:ascii="Cambria" w:hAnsi="Cambria"/>
                  <w:b/>
                  <w:bCs/>
                  <w:sz w:val="24"/>
                  <w:szCs w:val="24"/>
                </w:rPr>
                <w:delText>Management &amp; Law</w:delText>
              </w:r>
            </w:del>
          </w:p>
        </w:tc>
        <w:tc>
          <w:tcPr>
            <w:tcW w:w="5950" w:type="dxa"/>
          </w:tcPr>
          <w:p w14:paraId="025E448E" w14:textId="4D857691" w:rsidR="007A5F63" w:rsidDel="00FE44D6" w:rsidRDefault="00B44FDE">
            <w:pPr>
              <w:jc w:val="center"/>
              <w:rPr>
                <w:del w:id="471" w:author="gcet" w:date="2024-03-14T15:27:00Z"/>
                <w:rFonts w:ascii="Cambria" w:hAnsi="Cambria"/>
                <w:sz w:val="24"/>
                <w:szCs w:val="24"/>
              </w:rPr>
              <w:pPrChange w:id="472" w:author="gcet" w:date="2024-03-14T15:27:00Z">
                <w:pPr>
                  <w:jc w:val="both"/>
                </w:pPr>
              </w:pPrChange>
            </w:pPr>
            <w:ins w:id="473" w:author="Nareshkumar Gattupalli" w:date="2024-01-05T16:05:00Z">
              <w:del w:id="474" w:author="gcet" w:date="2024-03-14T15:27:00Z">
                <w:r w:rsidDel="00FE44D6">
                  <w:rPr>
                    <w:rFonts w:ascii="Cambria" w:hAnsi="Cambria"/>
                    <w:sz w:val="24"/>
                    <w:szCs w:val="24"/>
                  </w:rPr>
                  <w:delText>???????</w:delText>
                </w:r>
              </w:del>
            </w:ins>
          </w:p>
        </w:tc>
        <w:tc>
          <w:tcPr>
            <w:tcW w:w="5915" w:type="dxa"/>
          </w:tcPr>
          <w:p w14:paraId="7578A59E" w14:textId="3651279C" w:rsidR="007A5F63" w:rsidDel="00FE44D6" w:rsidRDefault="007A5F63">
            <w:pPr>
              <w:jc w:val="center"/>
              <w:rPr>
                <w:del w:id="475" w:author="gcet" w:date="2024-03-14T15:27:00Z"/>
                <w:rFonts w:ascii="Cambria" w:hAnsi="Cambria"/>
                <w:sz w:val="24"/>
                <w:szCs w:val="24"/>
              </w:rPr>
              <w:pPrChange w:id="476" w:author="gcet" w:date="2024-03-14T15:27:00Z">
                <w:pPr>
                  <w:jc w:val="both"/>
                </w:pPr>
              </w:pPrChange>
            </w:pPr>
            <w:del w:id="477" w:author="gcet" w:date="2024-03-14T15:27:00Z">
              <w:r w:rsidRPr="00E91805" w:rsidDel="00FE44D6">
                <w:rPr>
                  <w:rFonts w:ascii="Cambria" w:hAnsi="Cambria"/>
                  <w:sz w:val="24"/>
                  <w:szCs w:val="24"/>
                </w:rPr>
                <w:delText>Dr. Alok Chakrawal</w:delText>
              </w:r>
              <w:r w:rsidRPr="00E91805" w:rsidDel="00FE44D6">
                <w:rPr>
                  <w:rFonts w:ascii="Cambria" w:hAnsi="Cambria"/>
                  <w:sz w:val="24"/>
                  <w:szCs w:val="24"/>
                </w:rPr>
                <w:tab/>
                <w:delText>Professor &amp; Vice Cha</w:delText>
              </w:r>
            </w:del>
            <w:ins w:id="478" w:author="Nareshkumar Gattupalli" w:date="2024-01-05T16:05:00Z">
              <w:del w:id="479" w:author="gcet" w:date="2024-03-14T15:27:00Z">
                <w:r w:rsidR="00B44FDE" w:rsidDel="00FE44D6">
                  <w:rPr>
                    <w:rFonts w:ascii="Cambria" w:hAnsi="Cambria"/>
                    <w:sz w:val="24"/>
                    <w:szCs w:val="24"/>
                  </w:rPr>
                  <w:delText>n</w:delText>
                </w:r>
              </w:del>
            </w:ins>
            <w:del w:id="480" w:author="gcet" w:date="2024-03-14T15:27:00Z">
              <w:r w:rsidRPr="00E91805" w:rsidDel="00FE44D6">
                <w:rPr>
                  <w:rFonts w:ascii="Cambria" w:hAnsi="Cambria"/>
                  <w:sz w:val="24"/>
                  <w:szCs w:val="24"/>
                </w:rPr>
                <w:delText>cellor</w:delText>
              </w:r>
              <w:r w:rsidRPr="00E91805" w:rsidDel="00FE44D6">
                <w:rPr>
                  <w:rFonts w:ascii="Cambria" w:hAnsi="Cambria"/>
                  <w:sz w:val="24"/>
                  <w:szCs w:val="24"/>
                </w:rPr>
                <w:tab/>
                <w:delText>Guru Ghasidas Vishwavidyalaya, Central University, Billaspur, Chattisgadh</w:delText>
              </w:r>
            </w:del>
          </w:p>
        </w:tc>
      </w:tr>
      <w:tr w:rsidR="007A5F63" w:rsidDel="00FE44D6" w14:paraId="7F50D339" w14:textId="5FAF6CF7" w:rsidTr="00613B81">
        <w:trPr>
          <w:del w:id="481" w:author="gcet" w:date="2024-03-14T15:27:00Z"/>
        </w:trPr>
        <w:tc>
          <w:tcPr>
            <w:tcW w:w="569" w:type="dxa"/>
          </w:tcPr>
          <w:p w14:paraId="4B75AAFF" w14:textId="7CFB6BB4" w:rsidR="007A5F63" w:rsidRPr="00613B81" w:rsidDel="00FE44D6" w:rsidRDefault="007A5F63">
            <w:pPr>
              <w:jc w:val="center"/>
              <w:rPr>
                <w:del w:id="482" w:author="gcet" w:date="2024-03-14T15:27:00Z"/>
                <w:rFonts w:ascii="Cambria" w:hAnsi="Cambria"/>
                <w:b/>
                <w:bCs/>
                <w:sz w:val="24"/>
                <w:szCs w:val="24"/>
              </w:rPr>
              <w:pPrChange w:id="483" w:author="gcet" w:date="2024-03-14T15:27:00Z">
                <w:pPr/>
              </w:pPrChange>
            </w:pPr>
          </w:p>
        </w:tc>
        <w:tc>
          <w:tcPr>
            <w:tcW w:w="2126" w:type="dxa"/>
          </w:tcPr>
          <w:p w14:paraId="7C2DDC96" w14:textId="545FCF13" w:rsidR="007A5F63" w:rsidRPr="00613B81" w:rsidDel="00FE44D6" w:rsidRDefault="007A5F63">
            <w:pPr>
              <w:jc w:val="center"/>
              <w:rPr>
                <w:del w:id="484" w:author="gcet" w:date="2024-03-14T15:27:00Z"/>
                <w:rFonts w:ascii="Cambria" w:hAnsi="Cambria"/>
                <w:b/>
                <w:bCs/>
                <w:sz w:val="24"/>
                <w:szCs w:val="24"/>
              </w:rPr>
              <w:pPrChange w:id="485" w:author="gcet" w:date="2024-03-14T15:27:00Z">
                <w:pPr/>
              </w:pPrChange>
            </w:pPr>
          </w:p>
        </w:tc>
        <w:tc>
          <w:tcPr>
            <w:tcW w:w="5950" w:type="dxa"/>
          </w:tcPr>
          <w:p w14:paraId="06747289" w14:textId="7A980150" w:rsidR="007A5F63" w:rsidDel="00FE44D6" w:rsidRDefault="007A5F63">
            <w:pPr>
              <w:jc w:val="center"/>
              <w:rPr>
                <w:del w:id="486" w:author="gcet" w:date="2024-03-14T15:27:00Z"/>
                <w:rFonts w:ascii="Cambria" w:hAnsi="Cambria"/>
                <w:sz w:val="24"/>
                <w:szCs w:val="24"/>
              </w:rPr>
              <w:pPrChange w:id="487" w:author="gcet" w:date="2024-03-14T15:27:00Z">
                <w:pPr>
                  <w:jc w:val="both"/>
                </w:pPr>
              </w:pPrChange>
            </w:pPr>
          </w:p>
        </w:tc>
        <w:tc>
          <w:tcPr>
            <w:tcW w:w="5915" w:type="dxa"/>
          </w:tcPr>
          <w:p w14:paraId="3C5AB7FA" w14:textId="34774C1B" w:rsidR="007A5F63" w:rsidDel="00FE44D6" w:rsidRDefault="007A5F63">
            <w:pPr>
              <w:jc w:val="center"/>
              <w:rPr>
                <w:del w:id="488" w:author="gcet" w:date="2024-03-14T15:27:00Z"/>
                <w:rFonts w:ascii="Cambria" w:hAnsi="Cambria"/>
                <w:sz w:val="24"/>
                <w:szCs w:val="24"/>
              </w:rPr>
              <w:pPrChange w:id="489" w:author="gcet" w:date="2024-03-14T15:27:00Z">
                <w:pPr>
                  <w:jc w:val="both"/>
                </w:pPr>
              </w:pPrChange>
            </w:pPr>
          </w:p>
        </w:tc>
      </w:tr>
    </w:tbl>
    <w:p w14:paraId="107153ED" w14:textId="67F432AB" w:rsidR="00B70B29" w:rsidDel="00FE44D6" w:rsidRDefault="00B70B29">
      <w:pPr>
        <w:jc w:val="center"/>
        <w:rPr>
          <w:del w:id="490" w:author="gcet" w:date="2024-03-14T15:27:00Z"/>
          <w:rFonts w:ascii="Cambria" w:hAnsi="Cambria"/>
          <w:sz w:val="24"/>
          <w:szCs w:val="24"/>
        </w:rPr>
        <w:pPrChange w:id="491" w:author="gcet" w:date="2024-03-14T15:27:00Z">
          <w:pPr/>
        </w:pPrChange>
      </w:pPr>
    </w:p>
    <w:p w14:paraId="2262D27A" w14:textId="1E48BC64" w:rsidR="00B70B29" w:rsidDel="00FE44D6" w:rsidRDefault="00B70B29">
      <w:pPr>
        <w:jc w:val="center"/>
        <w:rPr>
          <w:del w:id="492" w:author="gcet" w:date="2024-03-14T15:27:00Z"/>
          <w:rFonts w:ascii="Cambria" w:hAnsi="Cambria"/>
          <w:sz w:val="24"/>
          <w:szCs w:val="24"/>
        </w:rPr>
        <w:pPrChange w:id="493" w:author="gcet" w:date="2024-03-14T15:27:00Z">
          <w:pPr/>
        </w:pPrChange>
      </w:pPr>
    </w:p>
    <w:p w14:paraId="31E4EE0F" w14:textId="676FFBE0" w:rsidR="00B70B29" w:rsidDel="00FE44D6" w:rsidRDefault="00B70B29">
      <w:pPr>
        <w:jc w:val="center"/>
        <w:rPr>
          <w:del w:id="494" w:author="gcet" w:date="2024-03-14T15:27:00Z"/>
          <w:rFonts w:ascii="Cambria" w:hAnsi="Cambria"/>
          <w:sz w:val="24"/>
          <w:szCs w:val="24"/>
        </w:rPr>
        <w:pPrChange w:id="495" w:author="gcet" w:date="2024-03-14T15:27:00Z">
          <w:pPr/>
        </w:pPrChange>
      </w:pPr>
    </w:p>
    <w:p w14:paraId="6C4F4320" w14:textId="77777777" w:rsidR="00B70B29" w:rsidRPr="00A86213" w:rsidRDefault="00B70B29">
      <w:pPr>
        <w:jc w:val="center"/>
        <w:rPr>
          <w:rFonts w:ascii="Cambria" w:hAnsi="Cambria"/>
          <w:sz w:val="24"/>
          <w:szCs w:val="24"/>
        </w:rPr>
        <w:pPrChange w:id="496" w:author="gcet" w:date="2024-03-14T15:27:00Z">
          <w:pPr/>
        </w:pPrChange>
      </w:pPr>
    </w:p>
    <w:sectPr w:rsidR="00B70B29" w:rsidRPr="00A86213" w:rsidSect="00A86213">
      <w:pgSz w:w="16838" w:h="11906" w:orient="landscape"/>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B2919"/>
    <w:multiLevelType w:val="hybridMultilevel"/>
    <w:tmpl w:val="C0D087F2"/>
    <w:lvl w:ilvl="0" w:tplc="1D7A109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AE0653"/>
    <w:multiLevelType w:val="hybridMultilevel"/>
    <w:tmpl w:val="B2AC1542"/>
    <w:lvl w:ilvl="0" w:tplc="1D7A109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B15622"/>
    <w:multiLevelType w:val="hybridMultilevel"/>
    <w:tmpl w:val="487E55B8"/>
    <w:lvl w:ilvl="0" w:tplc="1D7A109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D3C6091"/>
    <w:multiLevelType w:val="hybridMultilevel"/>
    <w:tmpl w:val="DE8C3E66"/>
    <w:lvl w:ilvl="0" w:tplc="1D7A109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D155EFC"/>
    <w:multiLevelType w:val="hybridMultilevel"/>
    <w:tmpl w:val="70DC13E8"/>
    <w:lvl w:ilvl="0" w:tplc="1D7A109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F5774FD"/>
    <w:multiLevelType w:val="hybridMultilevel"/>
    <w:tmpl w:val="D23E531C"/>
    <w:lvl w:ilvl="0" w:tplc="1D7A109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3C21171"/>
    <w:multiLevelType w:val="hybridMultilevel"/>
    <w:tmpl w:val="BC7442DC"/>
    <w:lvl w:ilvl="0" w:tplc="1D7A109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5DC1673"/>
    <w:multiLevelType w:val="hybridMultilevel"/>
    <w:tmpl w:val="BC78BF6A"/>
    <w:lvl w:ilvl="0" w:tplc="1D7A109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68277BF"/>
    <w:multiLevelType w:val="hybridMultilevel"/>
    <w:tmpl w:val="632E6BA2"/>
    <w:lvl w:ilvl="0" w:tplc="1D7A109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B4E16E1"/>
    <w:multiLevelType w:val="hybridMultilevel"/>
    <w:tmpl w:val="DFD6A132"/>
    <w:lvl w:ilvl="0" w:tplc="8940F8E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D402F59"/>
    <w:multiLevelType w:val="hybridMultilevel"/>
    <w:tmpl w:val="597681E8"/>
    <w:lvl w:ilvl="0" w:tplc="1D7A109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D9E3E89"/>
    <w:multiLevelType w:val="hybridMultilevel"/>
    <w:tmpl w:val="A4FABBD0"/>
    <w:lvl w:ilvl="0" w:tplc="1D7A109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E187D20"/>
    <w:multiLevelType w:val="hybridMultilevel"/>
    <w:tmpl w:val="3390759E"/>
    <w:lvl w:ilvl="0" w:tplc="1D7A109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35B62B6"/>
    <w:multiLevelType w:val="hybridMultilevel"/>
    <w:tmpl w:val="3188A2EC"/>
    <w:lvl w:ilvl="0" w:tplc="1D7A109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93F61CA"/>
    <w:multiLevelType w:val="hybridMultilevel"/>
    <w:tmpl w:val="A6326820"/>
    <w:lvl w:ilvl="0" w:tplc="1D7A109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2475C1D"/>
    <w:multiLevelType w:val="hybridMultilevel"/>
    <w:tmpl w:val="33CA30BA"/>
    <w:lvl w:ilvl="0" w:tplc="1D7A109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35263A3"/>
    <w:multiLevelType w:val="hybridMultilevel"/>
    <w:tmpl w:val="4CBAF7BE"/>
    <w:lvl w:ilvl="0" w:tplc="1D7A109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49D7D26"/>
    <w:multiLevelType w:val="hybridMultilevel"/>
    <w:tmpl w:val="EB3C1C4A"/>
    <w:lvl w:ilvl="0" w:tplc="1D7A109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70E39CD"/>
    <w:multiLevelType w:val="hybridMultilevel"/>
    <w:tmpl w:val="6E902130"/>
    <w:lvl w:ilvl="0" w:tplc="1D7A109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77E737F"/>
    <w:multiLevelType w:val="hybridMultilevel"/>
    <w:tmpl w:val="507633C8"/>
    <w:lvl w:ilvl="0" w:tplc="1D7A109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7A65EFD"/>
    <w:multiLevelType w:val="hybridMultilevel"/>
    <w:tmpl w:val="A17A5E22"/>
    <w:lvl w:ilvl="0" w:tplc="1D7A109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7B106F7"/>
    <w:multiLevelType w:val="hybridMultilevel"/>
    <w:tmpl w:val="A43C04A2"/>
    <w:lvl w:ilvl="0" w:tplc="1D7A109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81768BF"/>
    <w:multiLevelType w:val="hybridMultilevel"/>
    <w:tmpl w:val="7082C5D4"/>
    <w:lvl w:ilvl="0" w:tplc="1D7A109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2EB5297"/>
    <w:multiLevelType w:val="hybridMultilevel"/>
    <w:tmpl w:val="7200DE64"/>
    <w:lvl w:ilvl="0" w:tplc="1D7A109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89C123B"/>
    <w:multiLevelType w:val="hybridMultilevel"/>
    <w:tmpl w:val="342865F4"/>
    <w:lvl w:ilvl="0" w:tplc="1D7A109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8D82BAC"/>
    <w:multiLevelType w:val="hybridMultilevel"/>
    <w:tmpl w:val="58844C9E"/>
    <w:lvl w:ilvl="0" w:tplc="1D7A109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0D64421"/>
    <w:multiLevelType w:val="hybridMultilevel"/>
    <w:tmpl w:val="C486CED2"/>
    <w:lvl w:ilvl="0" w:tplc="1D7A109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1460A1E"/>
    <w:multiLevelType w:val="hybridMultilevel"/>
    <w:tmpl w:val="BA468F02"/>
    <w:lvl w:ilvl="0" w:tplc="1D7A109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4C640FB"/>
    <w:multiLevelType w:val="hybridMultilevel"/>
    <w:tmpl w:val="573067C6"/>
    <w:lvl w:ilvl="0" w:tplc="1D7A109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64234BA"/>
    <w:multiLevelType w:val="hybridMultilevel"/>
    <w:tmpl w:val="E3EEDA22"/>
    <w:lvl w:ilvl="0" w:tplc="1D7A109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7393750"/>
    <w:multiLevelType w:val="hybridMultilevel"/>
    <w:tmpl w:val="757A3970"/>
    <w:lvl w:ilvl="0" w:tplc="1D7A109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83A4A33"/>
    <w:multiLevelType w:val="hybridMultilevel"/>
    <w:tmpl w:val="AB28A790"/>
    <w:lvl w:ilvl="0" w:tplc="1D7A109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8862A50"/>
    <w:multiLevelType w:val="hybridMultilevel"/>
    <w:tmpl w:val="DCE24F98"/>
    <w:lvl w:ilvl="0" w:tplc="1D7A109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D966DF3"/>
    <w:multiLevelType w:val="hybridMultilevel"/>
    <w:tmpl w:val="B8228E56"/>
    <w:lvl w:ilvl="0" w:tplc="1D7A109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F2F335C"/>
    <w:multiLevelType w:val="hybridMultilevel"/>
    <w:tmpl w:val="03A8B6F2"/>
    <w:lvl w:ilvl="0" w:tplc="C088B9F2">
      <w:start w:val="1"/>
      <w:numFmt w:val="decimal"/>
      <w:lvlText w:val="(%1)"/>
      <w:lvlJc w:val="left"/>
      <w:pPr>
        <w:ind w:left="780" w:hanging="4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3"/>
  </w:num>
  <w:num w:numId="2">
    <w:abstractNumId w:val="0"/>
  </w:num>
  <w:num w:numId="3">
    <w:abstractNumId w:val="10"/>
  </w:num>
  <w:num w:numId="4">
    <w:abstractNumId w:val="19"/>
  </w:num>
  <w:num w:numId="5">
    <w:abstractNumId w:val="17"/>
  </w:num>
  <w:num w:numId="6">
    <w:abstractNumId w:val="23"/>
  </w:num>
  <w:num w:numId="7">
    <w:abstractNumId w:val="18"/>
  </w:num>
  <w:num w:numId="8">
    <w:abstractNumId w:val="3"/>
  </w:num>
  <w:num w:numId="9">
    <w:abstractNumId w:val="15"/>
  </w:num>
  <w:num w:numId="10">
    <w:abstractNumId w:val="32"/>
  </w:num>
  <w:num w:numId="11">
    <w:abstractNumId w:val="24"/>
  </w:num>
  <w:num w:numId="12">
    <w:abstractNumId w:val="33"/>
  </w:num>
  <w:num w:numId="13">
    <w:abstractNumId w:val="11"/>
  </w:num>
  <w:num w:numId="14">
    <w:abstractNumId w:val="5"/>
  </w:num>
  <w:num w:numId="15">
    <w:abstractNumId w:val="1"/>
  </w:num>
  <w:num w:numId="16">
    <w:abstractNumId w:val="2"/>
  </w:num>
  <w:num w:numId="17">
    <w:abstractNumId w:val="6"/>
  </w:num>
  <w:num w:numId="18">
    <w:abstractNumId w:val="22"/>
  </w:num>
  <w:num w:numId="19">
    <w:abstractNumId w:val="26"/>
  </w:num>
  <w:num w:numId="20">
    <w:abstractNumId w:val="12"/>
  </w:num>
  <w:num w:numId="21">
    <w:abstractNumId w:val="16"/>
  </w:num>
  <w:num w:numId="22">
    <w:abstractNumId w:val="9"/>
  </w:num>
  <w:num w:numId="23">
    <w:abstractNumId w:val="31"/>
  </w:num>
  <w:num w:numId="24">
    <w:abstractNumId w:val="28"/>
  </w:num>
  <w:num w:numId="25">
    <w:abstractNumId w:val="29"/>
  </w:num>
  <w:num w:numId="26">
    <w:abstractNumId w:val="27"/>
  </w:num>
  <w:num w:numId="27">
    <w:abstractNumId w:val="4"/>
  </w:num>
  <w:num w:numId="28">
    <w:abstractNumId w:val="21"/>
  </w:num>
  <w:num w:numId="29">
    <w:abstractNumId w:val="8"/>
  </w:num>
  <w:num w:numId="30">
    <w:abstractNumId w:val="20"/>
  </w:num>
  <w:num w:numId="31">
    <w:abstractNumId w:val="25"/>
  </w:num>
  <w:num w:numId="32">
    <w:abstractNumId w:val="34"/>
  </w:num>
  <w:num w:numId="33">
    <w:abstractNumId w:val="30"/>
  </w:num>
  <w:num w:numId="34">
    <w:abstractNumId w:val="14"/>
  </w:num>
  <w:num w:numId="35">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cet">
    <w15:presenceInfo w15:providerId="None" w15:userId="gcet"/>
  </w15:person>
  <w15:person w15:author="Nareshkumar Gattupalli">
    <w15:presenceInfo w15:providerId="Windows Live" w15:userId="aa665eeee1dadd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213"/>
    <w:rsid w:val="00035358"/>
    <w:rsid w:val="0006225A"/>
    <w:rsid w:val="000A5A52"/>
    <w:rsid w:val="000B7BB3"/>
    <w:rsid w:val="000E304D"/>
    <w:rsid w:val="00107DFE"/>
    <w:rsid w:val="00132155"/>
    <w:rsid w:val="0017086F"/>
    <w:rsid w:val="00172179"/>
    <w:rsid w:val="0017751B"/>
    <w:rsid w:val="001B1815"/>
    <w:rsid w:val="001F0E75"/>
    <w:rsid w:val="002309AC"/>
    <w:rsid w:val="0028472E"/>
    <w:rsid w:val="002C5870"/>
    <w:rsid w:val="002D6596"/>
    <w:rsid w:val="002F17B7"/>
    <w:rsid w:val="002F6A98"/>
    <w:rsid w:val="002F7337"/>
    <w:rsid w:val="00313193"/>
    <w:rsid w:val="0035097E"/>
    <w:rsid w:val="00363B71"/>
    <w:rsid w:val="003A2CEE"/>
    <w:rsid w:val="003A49D4"/>
    <w:rsid w:val="003D2E85"/>
    <w:rsid w:val="003E04F0"/>
    <w:rsid w:val="003F0C96"/>
    <w:rsid w:val="00410162"/>
    <w:rsid w:val="00444336"/>
    <w:rsid w:val="00493B2C"/>
    <w:rsid w:val="004C62F0"/>
    <w:rsid w:val="00517EFA"/>
    <w:rsid w:val="005A4907"/>
    <w:rsid w:val="005F59AD"/>
    <w:rsid w:val="00601E15"/>
    <w:rsid w:val="00613B81"/>
    <w:rsid w:val="00626780"/>
    <w:rsid w:val="00643B41"/>
    <w:rsid w:val="00653336"/>
    <w:rsid w:val="0066515F"/>
    <w:rsid w:val="00725ABB"/>
    <w:rsid w:val="0073448F"/>
    <w:rsid w:val="007A3987"/>
    <w:rsid w:val="007A5F63"/>
    <w:rsid w:val="007D353C"/>
    <w:rsid w:val="008D64FF"/>
    <w:rsid w:val="00901BD8"/>
    <w:rsid w:val="00957F2C"/>
    <w:rsid w:val="00973A33"/>
    <w:rsid w:val="00973BAC"/>
    <w:rsid w:val="009D6151"/>
    <w:rsid w:val="00A307AA"/>
    <w:rsid w:val="00A32E04"/>
    <w:rsid w:val="00A8438E"/>
    <w:rsid w:val="00A86213"/>
    <w:rsid w:val="00A87851"/>
    <w:rsid w:val="00AE012A"/>
    <w:rsid w:val="00B1524C"/>
    <w:rsid w:val="00B44FDE"/>
    <w:rsid w:val="00B658BE"/>
    <w:rsid w:val="00B70B29"/>
    <w:rsid w:val="00B7409E"/>
    <w:rsid w:val="00B97D42"/>
    <w:rsid w:val="00BF0814"/>
    <w:rsid w:val="00BF3CE3"/>
    <w:rsid w:val="00C30667"/>
    <w:rsid w:val="00C605E8"/>
    <w:rsid w:val="00C766E1"/>
    <w:rsid w:val="00C80D4C"/>
    <w:rsid w:val="00D15504"/>
    <w:rsid w:val="00D4739A"/>
    <w:rsid w:val="00D72FE9"/>
    <w:rsid w:val="00DD313A"/>
    <w:rsid w:val="00DD403C"/>
    <w:rsid w:val="00E70DCA"/>
    <w:rsid w:val="00E91805"/>
    <w:rsid w:val="00EC61B7"/>
    <w:rsid w:val="00F04E25"/>
    <w:rsid w:val="00F55845"/>
    <w:rsid w:val="00FA3B2E"/>
    <w:rsid w:val="00FD643E"/>
    <w:rsid w:val="00FE44D6"/>
    <w:rsid w:val="00FF1258"/>
    <w:rsid w:val="00FF30B4"/>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9C934"/>
  <w15:chartTrackingRefBased/>
  <w15:docId w15:val="{144220C3-87F8-40E6-AE33-812BB5CB3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62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6213"/>
    <w:pPr>
      <w:ind w:left="720"/>
      <w:contextualSpacing/>
    </w:pPr>
  </w:style>
  <w:style w:type="paragraph" w:styleId="NormalWeb">
    <w:name w:val="Normal (Web)"/>
    <w:basedOn w:val="Normal"/>
    <w:uiPriority w:val="99"/>
    <w:semiHidden/>
    <w:unhideWhenUsed/>
    <w:rsid w:val="00B70B29"/>
    <w:pPr>
      <w:spacing w:before="100" w:beforeAutospacing="1" w:after="100" w:afterAutospacing="1" w:line="240" w:lineRule="auto"/>
    </w:pPr>
    <w:rPr>
      <w:rFonts w:ascii="Times New Roman" w:eastAsia="Times New Roman" w:hAnsi="Times New Roman" w:cs="Times New Roman"/>
      <w:kern w:val="0"/>
      <w:sz w:val="24"/>
      <w:szCs w:val="24"/>
      <w:lang w:val="en-US" w:bidi="gu-IN"/>
      <w14:ligatures w14:val="none"/>
    </w:rPr>
  </w:style>
  <w:style w:type="character" w:styleId="Hyperlink">
    <w:name w:val="Hyperlink"/>
    <w:basedOn w:val="DefaultParagraphFont"/>
    <w:uiPriority w:val="99"/>
    <w:unhideWhenUsed/>
    <w:rsid w:val="00EC61B7"/>
    <w:rPr>
      <w:color w:val="0563C1" w:themeColor="hyperlink"/>
      <w:u w:val="single"/>
    </w:rPr>
  </w:style>
  <w:style w:type="character" w:customStyle="1" w:styleId="UnresolvedMention">
    <w:name w:val="Unresolved Mention"/>
    <w:basedOn w:val="DefaultParagraphFont"/>
    <w:uiPriority w:val="99"/>
    <w:semiHidden/>
    <w:unhideWhenUsed/>
    <w:rsid w:val="00EC61B7"/>
    <w:rPr>
      <w:color w:val="605E5C"/>
      <w:shd w:val="clear" w:color="auto" w:fill="E1DFDD"/>
    </w:rPr>
  </w:style>
  <w:style w:type="paragraph" w:styleId="Revision">
    <w:name w:val="Revision"/>
    <w:hidden/>
    <w:uiPriority w:val="99"/>
    <w:semiHidden/>
    <w:rsid w:val="00B44FD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2590762">
      <w:bodyDiv w:val="1"/>
      <w:marLeft w:val="0"/>
      <w:marRight w:val="0"/>
      <w:marTop w:val="0"/>
      <w:marBottom w:val="0"/>
      <w:divBdr>
        <w:top w:val="none" w:sz="0" w:space="0" w:color="auto"/>
        <w:left w:val="none" w:sz="0" w:space="0" w:color="auto"/>
        <w:bottom w:val="none" w:sz="0" w:space="0" w:color="auto"/>
        <w:right w:val="none" w:sz="0" w:space="0" w:color="auto"/>
      </w:divBdr>
    </w:div>
    <w:div w:id="1909875820">
      <w:bodyDiv w:val="1"/>
      <w:marLeft w:val="0"/>
      <w:marRight w:val="0"/>
      <w:marTop w:val="0"/>
      <w:marBottom w:val="0"/>
      <w:divBdr>
        <w:top w:val="none" w:sz="0" w:space="0" w:color="auto"/>
        <w:left w:val="none" w:sz="0" w:space="0" w:color="auto"/>
        <w:bottom w:val="none" w:sz="0" w:space="0" w:color="auto"/>
        <w:right w:val="none" w:sz="0" w:space="0" w:color="auto"/>
      </w:divBdr>
    </w:div>
    <w:div w:id="1928926446">
      <w:bodyDiv w:val="1"/>
      <w:marLeft w:val="0"/>
      <w:marRight w:val="0"/>
      <w:marTop w:val="0"/>
      <w:marBottom w:val="0"/>
      <w:divBdr>
        <w:top w:val="none" w:sz="0" w:space="0" w:color="auto"/>
        <w:left w:val="none" w:sz="0" w:space="0" w:color="auto"/>
        <w:bottom w:val="none" w:sz="0" w:space="0" w:color="auto"/>
        <w:right w:val="none" w:sz="0" w:space="0" w:color="auto"/>
      </w:divBdr>
    </w:div>
    <w:div w:id="2009016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EACE67-B4F2-402C-A0BB-C7DBB00FF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3205</Words>
  <Characters>18274</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Himanshu Trivedi</dc:creator>
  <cp:keywords/>
  <dc:description/>
  <cp:lastModifiedBy>gcet</cp:lastModifiedBy>
  <cp:revision>4</cp:revision>
  <dcterms:created xsi:type="dcterms:W3CDTF">2024-03-14T09:58:00Z</dcterms:created>
  <dcterms:modified xsi:type="dcterms:W3CDTF">2024-03-14T09:59:00Z</dcterms:modified>
</cp:coreProperties>
</file>
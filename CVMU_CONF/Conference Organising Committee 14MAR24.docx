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2BF3B" w14:textId="30528DD9" w:rsidR="005A222B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w:drawing>
          <wp:inline distT="0" distB="0" distL="0" distR="0" wp14:anchorId="4B064640" wp14:editId="5E59A66D">
            <wp:extent cx="57340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128A" w14:textId="77777777" w:rsidR="0058716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186EFABA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74955F33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3B14B8">
        <w:rPr>
          <w:rFonts w:ascii="Cambria" w:eastAsia="Cambria" w:hAnsi="Cambria" w:cs="Cambria"/>
          <w:b/>
          <w:sz w:val="36"/>
          <w:szCs w:val="36"/>
        </w:rPr>
        <w:t>Chief Patron</w:t>
      </w:r>
      <w:bookmarkStart w:id="0" w:name="_GoBack"/>
      <w:bookmarkEnd w:id="0"/>
    </w:p>
    <w:p w14:paraId="2172191F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 xml:space="preserve">Er. Shri </w:t>
      </w:r>
      <w:proofErr w:type="spellStart"/>
      <w:r w:rsidRPr="003B14B8">
        <w:rPr>
          <w:rFonts w:ascii="Cambria" w:eastAsia="Cambria" w:hAnsi="Cambria" w:cs="Cambria"/>
          <w:b/>
          <w:sz w:val="32"/>
          <w:szCs w:val="32"/>
        </w:rPr>
        <w:t>Bhikhubhai</w:t>
      </w:r>
      <w:proofErr w:type="spellEnd"/>
      <w:r w:rsidRPr="003B14B8">
        <w:rPr>
          <w:rFonts w:ascii="Cambria" w:eastAsia="Cambria" w:hAnsi="Cambria" w:cs="Cambria"/>
          <w:b/>
          <w:sz w:val="32"/>
          <w:szCs w:val="32"/>
        </w:rPr>
        <w:t xml:space="preserve"> Patel</w:t>
      </w:r>
    </w:p>
    <w:p w14:paraId="313A7BD3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President, CVM University</w:t>
      </w:r>
    </w:p>
    <w:p w14:paraId="2BAD2505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 xml:space="preserve">Chairman,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2C7202B7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Vallabh Vidyanagar</w:t>
      </w:r>
    </w:p>
    <w:p w14:paraId="2CDEEE6A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F6D1A5E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7997B64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3B14B8">
        <w:rPr>
          <w:rFonts w:ascii="Cambria" w:eastAsia="Cambria" w:hAnsi="Cambria" w:cs="Cambria"/>
          <w:b/>
          <w:sz w:val="36"/>
          <w:szCs w:val="36"/>
        </w:rPr>
        <w:t>Patrons</w:t>
      </w:r>
    </w:p>
    <w:p w14:paraId="761F6CE3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Shri Manish S. Patel</w:t>
      </w:r>
      <w:r w:rsidRPr="003B14B8">
        <w:rPr>
          <w:rFonts w:ascii="Cambria" w:eastAsia="Cambria" w:hAnsi="Cambria" w:cs="Cambria"/>
          <w:sz w:val="28"/>
          <w:szCs w:val="28"/>
        </w:rPr>
        <w:t xml:space="preserve">, Vice-President,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2EA13E32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Dr. S. G. Patel</w:t>
      </w:r>
      <w:r w:rsidRPr="003B14B8">
        <w:rPr>
          <w:rFonts w:ascii="Cambria" w:eastAsia="Cambria" w:hAnsi="Cambria" w:cs="Cambria"/>
          <w:sz w:val="28"/>
          <w:szCs w:val="28"/>
        </w:rPr>
        <w:t xml:space="preserve">, Hon. Secretary,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7ADBD635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Shri Ramesh</w:t>
      </w:r>
      <w:r w:rsidRPr="003B14B8">
        <w:rPr>
          <w:rFonts w:ascii="Cambria" w:eastAsia="Cambria" w:hAnsi="Cambria" w:cs="Cambria"/>
          <w:b/>
          <w:sz w:val="28"/>
          <w:szCs w:val="28"/>
        </w:rPr>
        <w:t xml:space="preserve"> Talati</w:t>
      </w:r>
      <w:r w:rsidRPr="003B14B8">
        <w:rPr>
          <w:rFonts w:ascii="Cambria" w:eastAsia="Cambria" w:hAnsi="Cambria" w:cs="Cambria"/>
          <w:sz w:val="28"/>
          <w:szCs w:val="28"/>
        </w:rPr>
        <w:t xml:space="preserve">, Hon. Jt. Secretary,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5EB5AB7C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Shri Mehul D. Patel</w:t>
      </w:r>
      <w:r w:rsidRPr="003B14B8">
        <w:rPr>
          <w:rFonts w:ascii="Cambria" w:eastAsia="Cambria" w:hAnsi="Cambria" w:cs="Cambria"/>
          <w:sz w:val="28"/>
          <w:szCs w:val="28"/>
        </w:rPr>
        <w:t xml:space="preserve">, Hon. Jt. Secretary,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7A80942D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Shri Vishal H. Patel</w:t>
      </w:r>
      <w:r w:rsidRPr="003B14B8">
        <w:rPr>
          <w:rFonts w:ascii="Cambria" w:eastAsia="Cambria" w:hAnsi="Cambria" w:cs="Cambria"/>
          <w:sz w:val="28"/>
          <w:szCs w:val="28"/>
        </w:rPr>
        <w:t xml:space="preserve">, Hon. Jt. Secretary,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Charutar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Vidya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Mandal</w:t>
      </w:r>
    </w:p>
    <w:p w14:paraId="31C18446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7FC4A11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54B269CE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3B14B8">
        <w:rPr>
          <w:rFonts w:ascii="Cambria" w:eastAsia="Cambria" w:hAnsi="Cambria" w:cs="Cambria"/>
          <w:b/>
          <w:sz w:val="36"/>
          <w:szCs w:val="36"/>
        </w:rPr>
        <w:t>Conference Chairs</w:t>
      </w:r>
    </w:p>
    <w:p w14:paraId="5B91F8CC" w14:textId="2CB9383E" w:rsidR="005A222B" w:rsidRPr="0021688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00216888">
        <w:rPr>
          <w:rFonts w:ascii="Cambria" w:eastAsia="Cambria" w:hAnsi="Cambria" w:cs="Cambria"/>
          <w:b/>
          <w:bCs/>
          <w:sz w:val="28"/>
          <w:szCs w:val="28"/>
        </w:rPr>
        <w:t>Provost, CVMU</w:t>
      </w:r>
    </w:p>
    <w:p w14:paraId="0A0298B5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Dr. Darshak A. Desai</w:t>
      </w:r>
      <w:r w:rsidRPr="003B14B8">
        <w:rPr>
          <w:rFonts w:ascii="Cambria" w:eastAsia="Cambria" w:hAnsi="Cambria" w:cs="Cambria"/>
          <w:sz w:val="28"/>
          <w:szCs w:val="28"/>
        </w:rPr>
        <w:t>, Registrar (I/C), CVMU</w:t>
      </w:r>
    </w:p>
    <w:p w14:paraId="20A90F21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>Dr. G. Nareshkumar</w:t>
      </w:r>
      <w:r w:rsidRPr="003B14B8">
        <w:rPr>
          <w:rFonts w:ascii="Cambria" w:eastAsia="Cambria" w:hAnsi="Cambria" w:cs="Cambria"/>
          <w:sz w:val="28"/>
          <w:szCs w:val="28"/>
        </w:rPr>
        <w:t>, Dean, R&amp;D, CVMU</w:t>
      </w:r>
    </w:p>
    <w:p w14:paraId="10B62162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62B6F83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B61D64C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>Conveners</w:t>
      </w:r>
    </w:p>
    <w:p w14:paraId="3366F60E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Dr. Vinod N. Patel, GCET</w:t>
      </w:r>
    </w:p>
    <w:p w14:paraId="0FFA45C4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8"/>
          <w:szCs w:val="28"/>
        </w:rPr>
        <w:t>Ajayraj</w:t>
      </w:r>
      <w:proofErr w:type="spellEnd"/>
      <w:r w:rsidRPr="003B14B8">
        <w:rPr>
          <w:rFonts w:ascii="Cambria" w:eastAsia="Cambria" w:hAnsi="Cambria" w:cs="Cambria"/>
          <w:sz w:val="28"/>
          <w:szCs w:val="28"/>
        </w:rPr>
        <w:t xml:space="preserve"> M. Vyas, SEMCOM</w:t>
      </w:r>
    </w:p>
    <w:p w14:paraId="0F53190B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sz w:val="28"/>
          <w:szCs w:val="28"/>
        </w:rPr>
        <w:t>Dr. Himanshu J. Trivedi, NVPAS</w:t>
      </w:r>
    </w:p>
    <w:p w14:paraId="01F46E40" w14:textId="77777777" w:rsidR="005A222B" w:rsidRPr="003B14B8" w:rsidRDefault="005A222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9364A05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>Track Coordinators</w:t>
      </w:r>
    </w:p>
    <w:p w14:paraId="52C26135" w14:textId="77777777" w:rsidR="005A222B" w:rsidRPr="003B14B8" w:rsidRDefault="0058716B" w:rsidP="00F2748A">
      <w:pPr>
        <w:tabs>
          <w:tab w:val="left" w:pos="1843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ab/>
        <w:t>Engineering &amp; Technology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>Dr. Rajiv Bhatt</w:t>
      </w:r>
    </w:p>
    <w:p w14:paraId="0618125D" w14:textId="77777777" w:rsidR="005A222B" w:rsidRPr="003B14B8" w:rsidRDefault="0058716B" w:rsidP="00F2748A">
      <w:pPr>
        <w:tabs>
          <w:tab w:val="left" w:pos="1843"/>
        </w:tabs>
        <w:spacing w:after="0" w:line="240" w:lineRule="auto"/>
        <w:ind w:left="720" w:hanging="720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  <w:t>Science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>Dr Rohit Dave</w:t>
      </w:r>
    </w:p>
    <w:p w14:paraId="648520AC" w14:textId="77777777" w:rsidR="005A222B" w:rsidRPr="003B14B8" w:rsidRDefault="0058716B" w:rsidP="00F2748A">
      <w:pPr>
        <w:tabs>
          <w:tab w:val="left" w:pos="1843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ab/>
        <w:t>Management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>Dr. Reena Dave</w:t>
      </w:r>
    </w:p>
    <w:p w14:paraId="62434ABD" w14:textId="77777777" w:rsidR="005A222B" w:rsidRPr="003B14B8" w:rsidRDefault="0058716B" w:rsidP="00F2748A">
      <w:pPr>
        <w:tabs>
          <w:tab w:val="left" w:pos="1843"/>
        </w:tabs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 xml:space="preserve">Health </w:t>
      </w:r>
      <w:proofErr w:type="gramStart"/>
      <w:r w:rsidRPr="003B14B8">
        <w:rPr>
          <w:rFonts w:ascii="Cambria" w:eastAsia="Cambria" w:hAnsi="Cambria" w:cs="Cambria"/>
          <w:b/>
          <w:sz w:val="28"/>
          <w:szCs w:val="28"/>
        </w:rPr>
        <w:t>-  Pharmacy</w:t>
      </w:r>
      <w:proofErr w:type="gramEnd"/>
      <w:r w:rsidRPr="003B14B8">
        <w:rPr>
          <w:rFonts w:ascii="Cambria" w:eastAsia="Cambria" w:hAnsi="Cambria" w:cs="Cambria"/>
          <w:sz w:val="28"/>
          <w:szCs w:val="28"/>
        </w:rPr>
        <w:t xml:space="preserve"> </w:t>
      </w:r>
      <w:r w:rsidRPr="003B14B8">
        <w:rPr>
          <w:rFonts w:ascii="Cambria" w:eastAsia="Cambria" w:hAnsi="Cambria" w:cs="Cambria"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ab/>
        <w:t>Dr. Naazneen Surti</w:t>
      </w:r>
    </w:p>
    <w:p w14:paraId="4A970FD9" w14:textId="77777777" w:rsidR="005A222B" w:rsidRPr="003B14B8" w:rsidRDefault="0058716B" w:rsidP="00F2748A">
      <w:pPr>
        <w:tabs>
          <w:tab w:val="left" w:pos="1843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 xml:space="preserve">                 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  <w:t xml:space="preserve">            Ayurveda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>Dr. Suma K. J.</w:t>
      </w:r>
    </w:p>
    <w:p w14:paraId="2047D3D9" w14:textId="77777777" w:rsidR="005A222B" w:rsidRPr="003B14B8" w:rsidRDefault="0058716B" w:rsidP="00F2748A">
      <w:pPr>
        <w:tabs>
          <w:tab w:val="left" w:pos="1843"/>
        </w:tabs>
        <w:spacing w:after="0" w:line="240" w:lineRule="auto"/>
        <w:rPr>
          <w:rFonts w:ascii="Cambria" w:eastAsia="Cambria" w:hAnsi="Cambria" w:cs="Cambria"/>
          <w:sz w:val="28"/>
          <w:szCs w:val="28"/>
        </w:rPr>
      </w:pPr>
      <w:r w:rsidRPr="003B14B8">
        <w:rPr>
          <w:rFonts w:ascii="Cambria" w:eastAsia="Cambria" w:hAnsi="Cambria" w:cs="Cambria"/>
          <w:b/>
          <w:sz w:val="28"/>
          <w:szCs w:val="28"/>
        </w:rPr>
        <w:tab/>
        <w:t>Humanities</w:t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b/>
          <w:sz w:val="28"/>
          <w:szCs w:val="28"/>
        </w:rPr>
        <w:tab/>
      </w:r>
      <w:r w:rsidRPr="003B14B8">
        <w:rPr>
          <w:rFonts w:ascii="Cambria" w:eastAsia="Cambria" w:hAnsi="Cambria" w:cs="Cambria"/>
          <w:sz w:val="28"/>
          <w:szCs w:val="28"/>
        </w:rPr>
        <w:t>Dr. Najma Pathan</w:t>
      </w:r>
    </w:p>
    <w:p w14:paraId="7E96E167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D5227BF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3CBC9FD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4C10D5A3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CE0A92E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mallCaps/>
          <w:sz w:val="36"/>
          <w:szCs w:val="36"/>
        </w:rPr>
      </w:pPr>
      <w:r w:rsidRPr="003B14B8">
        <w:rPr>
          <w:rFonts w:ascii="Cambria" w:eastAsia="Cambria" w:hAnsi="Cambria" w:cs="Cambria"/>
          <w:b/>
          <w:smallCaps/>
          <w:sz w:val="36"/>
          <w:szCs w:val="36"/>
        </w:rPr>
        <w:t>ADVISORY COMMITTEES</w:t>
      </w:r>
    </w:p>
    <w:p w14:paraId="11C710D2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>International Advisory Committee</w:t>
      </w:r>
    </w:p>
    <w:p w14:paraId="4B290D6D" w14:textId="77777777" w:rsidR="00812F73" w:rsidRDefault="00812F73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567"/>
        <w:jc w:val="center"/>
        <w:rPr>
          <w:rFonts w:ascii="Cambria" w:eastAsia="Cambria" w:hAnsi="Cambria" w:cs="Cambria"/>
          <w:sz w:val="24"/>
          <w:szCs w:val="24"/>
        </w:rPr>
        <w:sectPr w:rsidR="00812F73" w:rsidSect="00570A9D"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1CDD0A3A" w14:textId="77777777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Daniel Oerther, Executive Director, College </w:t>
      </w:r>
      <w:r w:rsidRPr="003B14B8">
        <w:rPr>
          <w:rFonts w:ascii="Cambria" w:eastAsia="Cambria" w:hAnsi="Cambria" w:cs="Cambria"/>
          <w:sz w:val="24"/>
          <w:szCs w:val="24"/>
        </w:rPr>
        <w:t>of Engineering and Computing, Missouri University of Science and Technology, USA.</w:t>
      </w:r>
    </w:p>
    <w:p w14:paraId="66DE26EA" w14:textId="77777777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N. G. Patel, Senior Lecturer in Physics, North Florida University, USA.</w:t>
      </w:r>
    </w:p>
    <w:p w14:paraId="7387C2A9" w14:textId="34F7B041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Hiren Jethva, Senior Research Scientist, Goddard Space Flight Centre, NASA, USA.</w:t>
      </w:r>
    </w:p>
    <w:p w14:paraId="53CC1401" w14:textId="752057E0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Vedang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Ch</w:t>
      </w:r>
      <w:r w:rsidRPr="003B14B8">
        <w:rPr>
          <w:rFonts w:ascii="Cambria" w:eastAsia="Cambria" w:hAnsi="Cambria" w:cs="Cambria"/>
          <w:sz w:val="24"/>
          <w:szCs w:val="24"/>
        </w:rPr>
        <w:t>auhan, Associate Professor,</w:t>
      </w:r>
      <w:r w:rsidRPr="003B14B8">
        <w:rPr>
          <w:rFonts w:ascii="Cambria" w:eastAsia="Cambria" w:hAnsi="Cambria" w:cs="Cambria"/>
          <w:sz w:val="24"/>
          <w:szCs w:val="24"/>
        </w:rPr>
        <w:tab/>
        <w:t>Mechanical Eng</w:t>
      </w:r>
      <w:r w:rsidR="00E87CEE" w:rsidRPr="003B14B8">
        <w:rPr>
          <w:rFonts w:ascii="Cambria" w:eastAsia="Cambria" w:hAnsi="Cambria" w:cs="Cambria"/>
          <w:sz w:val="24"/>
          <w:szCs w:val="24"/>
        </w:rPr>
        <w:t xml:space="preserve">ineering </w:t>
      </w:r>
      <w:r w:rsidRPr="003B14B8">
        <w:rPr>
          <w:rFonts w:ascii="Cambria" w:eastAsia="Cambria" w:hAnsi="Cambria" w:cs="Cambria"/>
          <w:sz w:val="24"/>
          <w:szCs w:val="24"/>
        </w:rPr>
        <w:t>Dep</w:t>
      </w:r>
      <w:r w:rsidR="00E87CEE" w:rsidRPr="003B14B8">
        <w:rPr>
          <w:rFonts w:ascii="Cambria" w:eastAsia="Cambria" w:hAnsi="Cambria" w:cs="Cambria"/>
          <w:sz w:val="24"/>
          <w:szCs w:val="24"/>
        </w:rPr>
        <w:t>ar</w:t>
      </w:r>
      <w:r w:rsidRPr="003B14B8">
        <w:rPr>
          <w:rFonts w:ascii="Cambria" w:eastAsia="Cambria" w:hAnsi="Cambria" w:cs="Cambria"/>
          <w:sz w:val="24"/>
          <w:szCs w:val="24"/>
        </w:rPr>
        <w:t>t</w:t>
      </w:r>
      <w:r w:rsidR="00E87CEE" w:rsidRPr="003B14B8">
        <w:rPr>
          <w:rFonts w:ascii="Cambria" w:eastAsia="Cambria" w:hAnsi="Cambria" w:cs="Cambria"/>
          <w:sz w:val="24"/>
          <w:szCs w:val="24"/>
        </w:rPr>
        <w:t>ment</w:t>
      </w:r>
      <w:r w:rsidRPr="003B14B8">
        <w:rPr>
          <w:rFonts w:ascii="Cambria" w:eastAsia="Cambria" w:hAnsi="Cambria" w:cs="Cambria"/>
          <w:sz w:val="24"/>
          <w:szCs w:val="24"/>
        </w:rPr>
        <w:t>, Western New England University, USA.</w:t>
      </w:r>
    </w:p>
    <w:p w14:paraId="57284A45" w14:textId="77777777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 Alok Kumar, Antenna System Engineer, Ericsson Technology, Rosenheim, Germany.</w:t>
      </w:r>
    </w:p>
    <w:p w14:paraId="3FB62616" w14:textId="4D4B70C5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Sondipon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Adhikari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="00E87CEE" w:rsidRPr="003B14B8">
        <w:rPr>
          <w:rFonts w:ascii="Cambria" w:eastAsia="Cambria" w:hAnsi="Cambria" w:cs="Cambria"/>
          <w:sz w:val="24"/>
          <w:szCs w:val="24"/>
        </w:rPr>
        <w:t>Department</w:t>
      </w:r>
      <w:r w:rsidRPr="003B14B8">
        <w:rPr>
          <w:rFonts w:ascii="Cambria" w:eastAsia="Cambria" w:hAnsi="Cambria" w:cs="Cambria"/>
          <w:sz w:val="24"/>
          <w:szCs w:val="24"/>
        </w:rPr>
        <w:t xml:space="preserve"> of Engineering Mechanics, The Universit</w:t>
      </w:r>
      <w:r w:rsidRPr="003B14B8">
        <w:rPr>
          <w:rFonts w:ascii="Cambria" w:eastAsia="Cambria" w:hAnsi="Cambria" w:cs="Cambria"/>
          <w:sz w:val="24"/>
          <w:szCs w:val="24"/>
        </w:rPr>
        <w:t>y of Glasgow, Scotland, UK.</w:t>
      </w:r>
    </w:p>
    <w:p w14:paraId="0491A368" w14:textId="6CFA5D26" w:rsidR="00C92DC7" w:rsidRDefault="00C92DC7" w:rsidP="00F2748A">
      <w:pPr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F5718A">
        <w:rPr>
          <w:rFonts w:ascii="Times New Roman" w:hAnsi="Times New Roman" w:cs="Times New Roman"/>
          <w:sz w:val="24"/>
          <w:szCs w:val="24"/>
          <w:lang w:val="en-US"/>
        </w:rPr>
        <w:t xml:space="preserve">Sudeep Popat, Associate Professor, </w:t>
      </w:r>
      <w:r w:rsidRPr="00F571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Chemical and Environmental </w:t>
      </w:r>
      <w:r w:rsidRPr="00F5718A"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Engineering, University of California, Riverside, USA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FFED8" w14:textId="717DDCEF" w:rsidR="005A222B" w:rsidRPr="003B14B8" w:rsidRDefault="0058716B" w:rsidP="00F2748A">
      <w:pPr>
        <w:numPr>
          <w:ilvl w:val="0"/>
          <w:numId w:val="4"/>
        </w:numPr>
        <w:spacing w:after="0" w:line="240" w:lineRule="auto"/>
        <w:ind w:left="567" w:hanging="578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K. K. Damodaran, Department of Chemistry, University of Iceland, Ireland.</w:t>
      </w:r>
    </w:p>
    <w:p w14:paraId="3140910B" w14:textId="5753EA8E" w:rsidR="005A222B" w:rsidRPr="003B14B8" w:rsidRDefault="00E87CEE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Mahammed Rafik Noor Mohammad Qureshi, King Khalid University, Saudi Arabia.</w:t>
      </w:r>
    </w:p>
    <w:p w14:paraId="15090E0B" w14:textId="77777777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Aliasgar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Shahiwala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Dubai Pharmacy College for girls, Dubai, UAE.</w:t>
      </w:r>
    </w:p>
    <w:p w14:paraId="176C7492" w14:textId="77777777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Nezih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Orhon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Former Dean, School of Communication Sciences, Anadolu University in Eskisehir, Turkey.</w:t>
      </w:r>
    </w:p>
    <w:p w14:paraId="36C0BDD6" w14:textId="01C7394A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Mr.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Killol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Chowksi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="003B14B8">
        <w:rPr>
          <w:rFonts w:ascii="Cambria" w:eastAsia="Cambria" w:hAnsi="Cambria" w:cs="Cambria"/>
          <w:sz w:val="24"/>
          <w:szCs w:val="24"/>
        </w:rPr>
        <w:t xml:space="preserve">Department of </w:t>
      </w:r>
      <w:r w:rsidRPr="003B14B8">
        <w:rPr>
          <w:rFonts w:ascii="Cambria" w:eastAsia="Cambria" w:hAnsi="Cambria" w:cs="Cambria"/>
          <w:sz w:val="24"/>
          <w:szCs w:val="24"/>
        </w:rPr>
        <w:t xml:space="preserve">Public Health, Ontario, Canada. </w:t>
      </w:r>
    </w:p>
    <w:p w14:paraId="1B3F8872" w14:textId="52ED7684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Shri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Jinal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Zhaveri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Entrepreneur, Co-founder of MISMO,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Schoolmint</w:t>
      </w:r>
      <w:proofErr w:type="spellEnd"/>
      <w:r w:rsidR="003B14B8">
        <w:rPr>
          <w:rFonts w:ascii="Cambria" w:eastAsia="Cambria" w:hAnsi="Cambria" w:cs="Cambria"/>
          <w:sz w:val="24"/>
          <w:szCs w:val="24"/>
        </w:rPr>
        <w:t>.</w:t>
      </w:r>
    </w:p>
    <w:p w14:paraId="6F623EC0" w14:textId="50B6CCD6" w:rsidR="005A222B" w:rsidRPr="003B14B8" w:rsidRDefault="0058716B" w:rsidP="00F27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Rohit Trivedi, Associate Professor in Strategic Marketing</w:t>
      </w:r>
      <w:r w:rsidR="003B14B8">
        <w:rPr>
          <w:rFonts w:ascii="Cambria" w:eastAsia="Cambria" w:hAnsi="Cambria" w:cs="Cambria"/>
          <w:sz w:val="24"/>
          <w:szCs w:val="24"/>
        </w:rPr>
        <w:t>,</w:t>
      </w:r>
      <w:r w:rsidRPr="003B14B8">
        <w:rPr>
          <w:rFonts w:ascii="Cambria" w:eastAsia="Cambria" w:hAnsi="Cambria" w:cs="Cambria"/>
          <w:sz w:val="24"/>
          <w:szCs w:val="24"/>
        </w:rPr>
        <w:t xml:space="preserve"> School of Management, University of Bradford, UK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F4F601" w14:textId="77777777" w:rsidR="00812F73" w:rsidRDefault="00812F73" w:rsidP="00F2748A">
      <w:pPr>
        <w:spacing w:after="0" w:line="240" w:lineRule="auto"/>
        <w:rPr>
          <w:rFonts w:ascii="Cambria" w:eastAsia="Cambria" w:hAnsi="Cambria" w:cs="Cambria"/>
          <w:b/>
        </w:rPr>
        <w:sectPr w:rsidR="00812F73" w:rsidSect="00570A9D">
          <w:type w:val="continuous"/>
          <w:pgSz w:w="11906" w:h="16838"/>
          <w:pgMar w:top="1440" w:right="1440" w:bottom="1440" w:left="1440" w:header="709" w:footer="709" w:gutter="0"/>
          <w:pgNumType w:start="1"/>
          <w:cols w:num="2" w:space="720"/>
        </w:sectPr>
      </w:pPr>
    </w:p>
    <w:p w14:paraId="6703C9BC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>National Advisory Committee</w:t>
      </w:r>
    </w:p>
    <w:p w14:paraId="076E69D5" w14:textId="77777777" w:rsidR="00812F73" w:rsidRDefault="00812F73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8"/>
        <w:jc w:val="center"/>
        <w:rPr>
          <w:rFonts w:ascii="Cambria" w:eastAsia="Cambria" w:hAnsi="Cambria" w:cs="Cambria"/>
          <w:sz w:val="24"/>
          <w:szCs w:val="24"/>
        </w:rPr>
        <w:sectPr w:rsidR="00812F73" w:rsidSect="00570A9D">
          <w:type w:val="continuous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175F2570" w14:textId="77777777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Chandramohan V. P., Department of Mechanical Engineering, National Institute of Technology, Warangal, Telangana.</w:t>
      </w:r>
    </w:p>
    <w:p w14:paraId="382C01FE" w14:textId="52ABB26D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 Sanjay Garg, Dean</w:t>
      </w:r>
      <w:r w:rsidR="00BC703E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 xml:space="preserve">(Innovation &amp; Research), Jaypee University of Engineering and </w:t>
      </w:r>
      <w:r w:rsidRPr="003B14B8">
        <w:rPr>
          <w:rFonts w:ascii="Cambria" w:eastAsia="Cambria" w:hAnsi="Cambria" w:cs="Cambria"/>
          <w:sz w:val="24"/>
          <w:szCs w:val="24"/>
        </w:rPr>
        <w:t>Technology, Guna, MP.</w:t>
      </w:r>
    </w:p>
    <w:p w14:paraId="0B5551FB" w14:textId="77777777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S N Gupta, Vice Chancellor, J S Ayurveda College, Nadiad, Gujarat.</w:t>
      </w:r>
    </w:p>
    <w:p w14:paraId="6336C274" w14:textId="311E6D12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R. V. Upadhyay, Provost, </w:t>
      </w:r>
      <w:r w:rsidR="00E34B19">
        <w:rPr>
          <w:rFonts w:ascii="Cambria" w:eastAsia="Cambria" w:hAnsi="Cambria" w:cs="Cambria"/>
          <w:sz w:val="24"/>
          <w:szCs w:val="24"/>
        </w:rPr>
        <w:t>CHARUSAT</w:t>
      </w:r>
      <w:r w:rsidRPr="003B14B8">
        <w:rPr>
          <w:rFonts w:ascii="Cambria" w:eastAsia="Cambria" w:hAnsi="Cambria" w:cs="Cambria"/>
          <w:sz w:val="24"/>
          <w:szCs w:val="24"/>
        </w:rPr>
        <w:t xml:space="preserve"> University, Changa, Gujarat</w:t>
      </w:r>
      <w:sdt>
        <w:sdtPr>
          <w:tag w:val="goog_rdk_0"/>
          <w:id w:val="540875041"/>
        </w:sdtPr>
        <w:sdtEndPr/>
        <w:sdtContent>
          <w:r w:rsidR="003B14B8">
            <w:t>.</w:t>
          </w:r>
        </w:sdtContent>
      </w:sdt>
    </w:p>
    <w:p w14:paraId="46CEC5CA" w14:textId="7E5ED2D0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Pushpito K. Ghosh, Retired Eminent Scientist</w:t>
      </w:r>
      <w:r w:rsidR="003B14B8">
        <w:rPr>
          <w:rFonts w:ascii="Cambria" w:eastAsia="Cambria" w:hAnsi="Cambria" w:cs="Cambria"/>
          <w:sz w:val="24"/>
          <w:szCs w:val="24"/>
        </w:rPr>
        <w:t>,</w:t>
      </w:r>
      <w:r w:rsidRPr="003B14B8">
        <w:rPr>
          <w:rFonts w:ascii="Cambria" w:eastAsia="Cambria" w:hAnsi="Cambria" w:cs="Cambria"/>
          <w:sz w:val="24"/>
          <w:szCs w:val="24"/>
        </w:rPr>
        <w:t xml:space="preserve"> Ex-Director,</w:t>
      </w:r>
      <w:r w:rsidR="003B14B8">
        <w:rPr>
          <w:rFonts w:ascii="Cambria" w:eastAsia="Cambria" w:hAnsi="Cambria" w:cs="Cambria"/>
          <w:sz w:val="24"/>
          <w:szCs w:val="24"/>
        </w:rPr>
        <w:t xml:space="preserve"> Central Salt and Marine Chemicals Research Institute</w:t>
      </w:r>
      <w:r w:rsidRPr="003B14B8">
        <w:rPr>
          <w:rFonts w:ascii="Cambria" w:eastAsia="Cambria" w:hAnsi="Cambria" w:cs="Cambria"/>
          <w:sz w:val="24"/>
          <w:szCs w:val="24"/>
        </w:rPr>
        <w:t>, Bhavnagar, Gujarat</w:t>
      </w:r>
      <w:r w:rsidR="003B14B8">
        <w:rPr>
          <w:rFonts w:ascii="Cambria" w:eastAsia="Cambria" w:hAnsi="Cambria" w:cs="Cambria"/>
          <w:sz w:val="24"/>
          <w:szCs w:val="24"/>
        </w:rPr>
        <w:t>.</w:t>
      </w:r>
    </w:p>
    <w:p w14:paraId="0586B492" w14:textId="3BE234CA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Yogesh Tiwari, Senior Scientist,</w:t>
      </w:r>
      <w:r w:rsidR="003B14B8">
        <w:rPr>
          <w:rFonts w:ascii="Cambria" w:eastAsia="Cambria" w:hAnsi="Cambria" w:cs="Cambria"/>
          <w:sz w:val="24"/>
          <w:szCs w:val="24"/>
        </w:rPr>
        <w:t xml:space="preserve"> Indian Institute of Tropical Management, </w:t>
      </w:r>
      <w:r w:rsidRPr="003B14B8">
        <w:rPr>
          <w:rFonts w:ascii="Cambria" w:eastAsia="Cambria" w:hAnsi="Cambria" w:cs="Cambria"/>
          <w:sz w:val="24"/>
          <w:szCs w:val="24"/>
        </w:rPr>
        <w:t>Pune, Maharashtra</w:t>
      </w:r>
      <w:r w:rsidR="003B14B8">
        <w:rPr>
          <w:rFonts w:ascii="Cambria" w:eastAsia="Cambria" w:hAnsi="Cambria" w:cs="Cambria"/>
          <w:sz w:val="24"/>
          <w:szCs w:val="24"/>
        </w:rPr>
        <w:t>.</w:t>
      </w:r>
    </w:p>
    <w:p w14:paraId="1BCA04E1" w14:textId="782CC6D1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Santosh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Vadawale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Senior Scientist,</w:t>
      </w:r>
      <w:r w:rsidR="003B14B8">
        <w:rPr>
          <w:rFonts w:ascii="Cambria" w:eastAsia="Cambria" w:hAnsi="Cambria" w:cs="Cambria"/>
          <w:sz w:val="24"/>
          <w:szCs w:val="24"/>
        </w:rPr>
        <w:t xml:space="preserve"> Physical Research Laboratory, </w:t>
      </w:r>
      <w:r w:rsidRPr="003B14B8">
        <w:rPr>
          <w:rFonts w:ascii="Cambria" w:eastAsia="Cambria" w:hAnsi="Cambria" w:cs="Cambria"/>
          <w:sz w:val="24"/>
          <w:szCs w:val="24"/>
        </w:rPr>
        <w:t>Ahmedabad, Guj</w:t>
      </w:r>
      <w:r w:rsidRPr="003B14B8">
        <w:rPr>
          <w:rFonts w:ascii="Cambria" w:eastAsia="Cambria" w:hAnsi="Cambria" w:cs="Cambria"/>
          <w:sz w:val="24"/>
          <w:szCs w:val="24"/>
        </w:rPr>
        <w:t>arat</w:t>
      </w:r>
      <w:r w:rsidR="003B14B8">
        <w:rPr>
          <w:rFonts w:ascii="Cambria" w:eastAsia="Cambria" w:hAnsi="Cambria" w:cs="Cambria"/>
          <w:sz w:val="24"/>
          <w:szCs w:val="24"/>
        </w:rPr>
        <w:t>.</w:t>
      </w:r>
    </w:p>
    <w:p w14:paraId="3029FC4A" w14:textId="0FDD05C9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R. P. Singh, Director,</w:t>
      </w:r>
      <w:r w:rsidR="003B14B8">
        <w:rPr>
          <w:rFonts w:ascii="Cambria" w:eastAsia="Cambria" w:hAnsi="Cambria" w:cs="Cambria"/>
          <w:sz w:val="24"/>
          <w:szCs w:val="24"/>
        </w:rPr>
        <w:t xml:space="preserve"> Indian Institute of Remote Sensing,</w:t>
      </w:r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sdt>
        <w:sdtPr>
          <w:tag w:val="goog_rdk_8"/>
          <w:id w:val="1057355912"/>
        </w:sdtPr>
        <w:sdtEndPr/>
        <w:sdtContent/>
      </w:sdt>
      <w:r w:rsidRPr="003B14B8">
        <w:rPr>
          <w:rFonts w:ascii="Cambria" w:eastAsia="Cambria" w:hAnsi="Cambria" w:cs="Cambria"/>
          <w:sz w:val="24"/>
          <w:szCs w:val="24"/>
        </w:rPr>
        <w:t>Dehradun, UP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C06079" w14:textId="30BC1A98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Mehul Pandya, Group Director,</w:t>
      </w:r>
      <w:r w:rsidR="003B14B8">
        <w:rPr>
          <w:rFonts w:ascii="Cambria" w:eastAsia="Cambria" w:hAnsi="Cambria" w:cs="Cambria"/>
          <w:sz w:val="24"/>
          <w:szCs w:val="24"/>
        </w:rPr>
        <w:t xml:space="preserve"> Space Applications Centre, Indian Space Research Organisation, Ahmedabad, Gujarat.</w:t>
      </w:r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</w:p>
    <w:p w14:paraId="5D66BB90" w14:textId="2D536B00" w:rsidR="00653B73" w:rsidRDefault="00653B73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F5718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rof. Jaydeep Bhagat, Institute of Architecture and Planning, Nirma University, Ahmedabad, Gujarat. </w:t>
      </w:r>
    </w:p>
    <w:p w14:paraId="5041E7A2" w14:textId="743CB7B6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Bharat Jain</w:t>
      </w:r>
      <w:sdt>
        <w:sdtPr>
          <w:tag w:val="goog_rdk_17"/>
          <w:id w:val="159201971"/>
        </w:sdtPr>
        <w:sdtEndPr/>
        <w:sdtContent>
          <w:ins w:id="1" w:author="Dean R&amp;D" w:date="2024-01-20T07:17:00Z">
            <w:r w:rsidRPr="003B14B8">
              <w:rPr>
                <w:rFonts w:ascii="Cambria" w:eastAsia="Cambria" w:hAnsi="Cambria" w:cs="Cambria"/>
                <w:sz w:val="24"/>
                <w:szCs w:val="24"/>
              </w:rPr>
              <w:t>,</w:t>
            </w:r>
          </w:ins>
        </w:sdtContent>
      </w:sdt>
      <w:r w:rsidRPr="003B14B8">
        <w:rPr>
          <w:rFonts w:ascii="Cambria" w:eastAsia="Cambria" w:hAnsi="Cambria" w:cs="Cambria"/>
          <w:sz w:val="24"/>
          <w:szCs w:val="24"/>
        </w:rPr>
        <w:t xml:space="preserve"> Member Secretary, Gujarat Cleaner Production Centre, Gandhinagar</w:t>
      </w:r>
      <w:r w:rsidR="00653B73">
        <w:rPr>
          <w:rFonts w:ascii="Cambria" w:eastAsia="Cambria" w:hAnsi="Cambria" w:cs="Cambria"/>
          <w:sz w:val="24"/>
          <w:szCs w:val="24"/>
        </w:rPr>
        <w:t>.</w:t>
      </w:r>
    </w:p>
    <w:p w14:paraId="0B601E5A" w14:textId="2D33B3E8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lastRenderedPageBreak/>
        <w:t>Shri Suhas R Joshi, Carbon Initiative Lead, Bayer Foundation, India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7916C6" w14:textId="41C1CD45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P. N. Gajjar, Head, Physics Dep</w:t>
      </w:r>
      <w:r w:rsidR="003B14B8">
        <w:rPr>
          <w:rFonts w:ascii="Cambria" w:eastAsia="Cambria" w:hAnsi="Cambria" w:cs="Cambria"/>
          <w:sz w:val="24"/>
          <w:szCs w:val="24"/>
        </w:rPr>
        <w:t>artment,</w:t>
      </w:r>
      <w:r w:rsidRPr="003B14B8">
        <w:rPr>
          <w:rFonts w:ascii="Cambria" w:eastAsia="Cambria" w:hAnsi="Cambria" w:cs="Cambria"/>
          <w:sz w:val="24"/>
          <w:szCs w:val="24"/>
        </w:rPr>
        <w:t xml:space="preserve"> School o</w:t>
      </w:r>
      <w:r w:rsidRPr="003B14B8">
        <w:rPr>
          <w:rFonts w:ascii="Cambria" w:eastAsia="Cambria" w:hAnsi="Cambria" w:cs="Cambria"/>
          <w:sz w:val="24"/>
          <w:szCs w:val="24"/>
        </w:rPr>
        <w:t>f Sciences, Gujarat University, Ahmedabad</w:t>
      </w:r>
      <w:r w:rsidR="003B14B8">
        <w:rPr>
          <w:rFonts w:ascii="Cambria" w:eastAsia="Cambria" w:hAnsi="Cambria" w:cs="Cambria"/>
          <w:sz w:val="24"/>
          <w:szCs w:val="24"/>
        </w:rPr>
        <w:t>.</w:t>
      </w:r>
    </w:p>
    <w:p w14:paraId="1D6B66A0" w14:textId="3389947D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Hemant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Thoshikane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Dean, Faculty of Ayurveda, Parul Institute of Ayurveda, Parul University, Vadodara,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CC08C" w14:textId="401244A5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Mandip R Goyal, Institute of Teaching and Research in Ayurveda, Jamnagar</w:t>
      </w:r>
      <w:r w:rsidR="00BB5EE2">
        <w:rPr>
          <w:rFonts w:ascii="Cambria" w:eastAsia="Cambria" w:hAnsi="Cambria" w:cs="Cambria"/>
          <w:sz w:val="24"/>
          <w:szCs w:val="24"/>
        </w:rPr>
        <w:t>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839795" w14:textId="17E0417D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r w:rsidRPr="003B14B8">
        <w:rPr>
          <w:rFonts w:ascii="Cambria" w:eastAsia="Cambria" w:hAnsi="Cambria" w:cs="Cambria"/>
          <w:sz w:val="24"/>
          <w:szCs w:val="24"/>
        </w:rPr>
        <w:t>Sushant Sud, Associate Professor, Institute of Teaching and Research in Ayurveda, Jamnagar</w:t>
      </w:r>
      <w:r w:rsidR="00BB5EE2">
        <w:rPr>
          <w:rFonts w:ascii="Cambria" w:eastAsia="Cambria" w:hAnsi="Cambria" w:cs="Cambria"/>
          <w:sz w:val="24"/>
          <w:szCs w:val="24"/>
        </w:rPr>
        <w:t>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5B13AF" w14:textId="1289FF99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bookmarkStart w:id="2" w:name="_Hlk158215755"/>
      <w:r w:rsidRPr="003B14B8">
        <w:rPr>
          <w:rFonts w:ascii="Cambria" w:eastAsia="Cambria" w:hAnsi="Cambria" w:cs="Cambria"/>
          <w:sz w:val="24"/>
          <w:szCs w:val="24"/>
        </w:rPr>
        <w:t>Dr. Anand Chaudhary, Dean</w:t>
      </w:r>
      <w:r w:rsidR="00BB5EE2">
        <w:rPr>
          <w:rFonts w:ascii="Cambria" w:eastAsia="Cambria" w:hAnsi="Cambria" w:cs="Cambria"/>
          <w:sz w:val="24"/>
          <w:szCs w:val="24"/>
        </w:rPr>
        <w:t>-</w:t>
      </w:r>
      <w:r w:rsidRPr="003B14B8">
        <w:rPr>
          <w:rFonts w:ascii="Cambria" w:eastAsia="Cambria" w:hAnsi="Cambria" w:cs="Cambria"/>
          <w:sz w:val="24"/>
          <w:szCs w:val="24"/>
        </w:rPr>
        <w:t>Academics, Banaras Hindu University, Varanasi,</w:t>
      </w:r>
      <w:r w:rsidR="00BB5EE2">
        <w:rPr>
          <w:rFonts w:ascii="Cambria" w:eastAsia="Cambria" w:hAnsi="Cambria" w:cs="Cambria"/>
          <w:sz w:val="24"/>
          <w:szCs w:val="24"/>
        </w:rPr>
        <w:t xml:space="preserve"> UP.</w:t>
      </w:r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</w:p>
    <w:p w14:paraId="381AB6EF" w14:textId="50EF2B57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Anup Thakar, Director and Head, Institute of Teaching and Research in A</w:t>
      </w:r>
      <w:r w:rsidRPr="003B14B8">
        <w:rPr>
          <w:rFonts w:ascii="Cambria" w:eastAsia="Cambria" w:hAnsi="Cambria" w:cs="Cambria"/>
          <w:sz w:val="24"/>
          <w:szCs w:val="24"/>
        </w:rPr>
        <w:t>yurveda, Jamnagar</w:t>
      </w:r>
      <w:r w:rsidR="00763024">
        <w:rPr>
          <w:rFonts w:ascii="Cambria" w:eastAsia="Cambria" w:hAnsi="Cambria" w:cs="Cambria"/>
          <w:sz w:val="24"/>
          <w:szCs w:val="24"/>
        </w:rPr>
        <w:t>, Gujarat.</w:t>
      </w:r>
    </w:p>
    <w:bookmarkEnd w:id="2"/>
    <w:p w14:paraId="73E8C237" w14:textId="679933CA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Durga Bhavani Veeramachaneni, Former Vice-Chancellor, Sri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Padmavati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Mahila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Visvavidyalayam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Tirupati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Andhra Pradesh</w:t>
      </w:r>
      <w:r w:rsidR="00763024">
        <w:rPr>
          <w:rFonts w:ascii="Cambria" w:eastAsia="Cambria" w:hAnsi="Cambria" w:cs="Cambria"/>
          <w:sz w:val="24"/>
          <w:szCs w:val="24"/>
        </w:rPr>
        <w:t>.</w:t>
      </w:r>
    </w:p>
    <w:p w14:paraId="436FBE8D" w14:textId="39666B8F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Bharat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Dholakiya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Head</w:t>
      </w:r>
      <w:r w:rsidR="00763024">
        <w:rPr>
          <w:rFonts w:ascii="Cambria" w:eastAsia="Cambria" w:hAnsi="Cambria" w:cs="Cambria"/>
          <w:sz w:val="24"/>
          <w:szCs w:val="24"/>
        </w:rPr>
        <w:t xml:space="preserve"> of</w:t>
      </w:r>
      <w:r w:rsidRPr="003B14B8">
        <w:rPr>
          <w:rFonts w:ascii="Cambria" w:eastAsia="Cambria" w:hAnsi="Cambria" w:cs="Cambria"/>
          <w:sz w:val="24"/>
          <w:szCs w:val="24"/>
        </w:rPr>
        <w:t xml:space="preserve"> Chemical Sciences Department,</w:t>
      </w:r>
      <w:r w:rsidR="00763024">
        <w:rPr>
          <w:rFonts w:ascii="Cambria" w:eastAsia="Cambria" w:hAnsi="Cambria" w:cs="Cambria"/>
          <w:sz w:val="24"/>
          <w:szCs w:val="24"/>
        </w:rPr>
        <w:t xml:space="preserve"> Sardar Vallabhbhai National Institute of Technology, Surat, Gujarat.</w:t>
      </w:r>
    </w:p>
    <w:p w14:paraId="30EE09C1" w14:textId="113D2032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Vijayalakshmi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Peddiboyina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Dean</w:t>
      </w:r>
      <w:r w:rsidR="00763024">
        <w:rPr>
          <w:rFonts w:ascii="Cambria" w:eastAsia="Cambria" w:hAnsi="Cambria" w:cs="Cambria"/>
          <w:sz w:val="24"/>
          <w:szCs w:val="24"/>
        </w:rPr>
        <w:t>-</w:t>
      </w:r>
      <w:r w:rsidRPr="003B14B8">
        <w:rPr>
          <w:rFonts w:ascii="Cambria" w:eastAsia="Cambria" w:hAnsi="Cambria" w:cs="Cambria"/>
          <w:sz w:val="24"/>
          <w:szCs w:val="24"/>
        </w:rPr>
        <w:t xml:space="preserve">International Relations, Former Registrar, Sri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Padmavati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Mahila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Visvavidyalayam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Tirupati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Andhra Pradesh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F9057C" w14:textId="7108D216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Ashir Mehta, Head</w:t>
      </w:r>
      <w:r w:rsidR="00763024">
        <w:rPr>
          <w:rFonts w:ascii="Cambria" w:eastAsia="Cambria" w:hAnsi="Cambria" w:cs="Cambria"/>
          <w:sz w:val="24"/>
          <w:szCs w:val="24"/>
        </w:rPr>
        <w:t>,</w:t>
      </w:r>
      <w:r w:rsidRPr="003B14B8">
        <w:rPr>
          <w:rFonts w:ascii="Cambria" w:eastAsia="Cambria" w:hAnsi="Cambria" w:cs="Cambria"/>
          <w:sz w:val="24"/>
          <w:szCs w:val="24"/>
        </w:rPr>
        <w:t xml:space="preserve"> Dep</w:t>
      </w:r>
      <w:r w:rsidR="00763024">
        <w:rPr>
          <w:rFonts w:ascii="Cambria" w:eastAsia="Cambria" w:hAnsi="Cambria" w:cs="Cambria"/>
          <w:sz w:val="24"/>
          <w:szCs w:val="24"/>
        </w:rPr>
        <w:t xml:space="preserve">artment </w:t>
      </w:r>
      <w:r w:rsidRPr="003B14B8">
        <w:rPr>
          <w:rFonts w:ascii="Cambria" w:eastAsia="Cambria" w:hAnsi="Cambria" w:cs="Cambria"/>
          <w:sz w:val="24"/>
          <w:szCs w:val="24"/>
        </w:rPr>
        <w:t xml:space="preserve">of Economics, The Maharaja Sayajirao University </w:t>
      </w:r>
      <w:r w:rsidRPr="003B14B8">
        <w:rPr>
          <w:rFonts w:ascii="Cambria" w:eastAsia="Cambria" w:hAnsi="Cambria" w:cs="Cambria"/>
          <w:sz w:val="24"/>
          <w:szCs w:val="24"/>
        </w:rPr>
        <w:t>of Baroda, Vadodara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542DC2" w14:textId="7A709179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Girishwar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Misra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Dean–Research</w:t>
      </w:r>
      <w:r w:rsidR="00BC703E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(Humanities and Social Sciences), Delhi University, New Delhi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6C186F" w14:textId="4B89B5FC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Ramdas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Rupavath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Head, Centre for Human Rights, Central </w:t>
      </w:r>
      <w:r w:rsidR="00E87CEE" w:rsidRPr="003B14B8">
        <w:rPr>
          <w:rFonts w:ascii="Cambria" w:eastAsia="Cambria" w:hAnsi="Cambria" w:cs="Cambria"/>
          <w:sz w:val="24"/>
          <w:szCs w:val="24"/>
        </w:rPr>
        <w:t>U</w:t>
      </w:r>
      <w:r w:rsidRPr="003B14B8">
        <w:rPr>
          <w:rFonts w:ascii="Cambria" w:eastAsia="Cambria" w:hAnsi="Cambria" w:cs="Cambria"/>
          <w:sz w:val="24"/>
          <w:szCs w:val="24"/>
        </w:rPr>
        <w:t>niversity, Hyderabad, Andhra Pradesh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F2338F" w14:textId="7D175517" w:rsidR="005A222B" w:rsidRPr="003B14B8" w:rsidRDefault="00E87CEE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Alok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Chakrawal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Vice Chancellor, Guru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Ghasidas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Vishwavidyalaya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Central University, Bilaspur, Chhattisgarh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B101F8" w14:textId="5D8DDCC1" w:rsidR="005A222B" w:rsidRPr="003B14B8" w:rsidRDefault="00E87CEE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Atanu Bhattacharya, Chairperson, Centre for English Studies, School of Language, Literature and Culture Studies (SLL&amp;CS)</w:t>
      </w:r>
      <w:r w:rsidRPr="003B14B8">
        <w:rPr>
          <w:rFonts w:ascii="Roboto" w:eastAsia="Roboto" w:hAnsi="Roboto" w:cs="Roboto"/>
          <w:sz w:val="21"/>
          <w:szCs w:val="21"/>
        </w:rPr>
        <w:t xml:space="preserve">, </w:t>
      </w:r>
      <w:r w:rsidRPr="003B14B8">
        <w:rPr>
          <w:rFonts w:ascii="Cambria" w:eastAsia="Cambria" w:hAnsi="Cambria" w:cs="Cambria"/>
          <w:sz w:val="24"/>
          <w:szCs w:val="24"/>
        </w:rPr>
        <w:t>Central University of Gujarat, Gandhinagar, Gujarat.</w:t>
      </w:r>
    </w:p>
    <w:p w14:paraId="66A534DF" w14:textId="1CD27E5A" w:rsidR="005A222B" w:rsidRPr="003B14B8" w:rsidRDefault="00E87CEE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Falguni Vasavada, TED TALK Speaker, MICA, Ahmedabad</w:t>
      </w:r>
      <w:r w:rsidR="000724EC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 </w:t>
      </w:r>
    </w:p>
    <w:p w14:paraId="6AEA4E8A" w14:textId="03285DAD" w:rsidR="005A222B" w:rsidRPr="003B14B8" w:rsidRDefault="00E87CEE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 Keyur Thakar, Indian Institute of </w:t>
      </w:r>
      <w:r w:rsidR="00BC703E" w:rsidRPr="003B14B8">
        <w:rPr>
          <w:rFonts w:ascii="Cambria" w:eastAsia="Cambria" w:hAnsi="Cambria" w:cs="Cambria"/>
          <w:sz w:val="24"/>
          <w:szCs w:val="24"/>
        </w:rPr>
        <w:t>Management</w:t>
      </w:r>
      <w:r w:rsidRPr="003B14B8">
        <w:rPr>
          <w:rFonts w:ascii="Cambria" w:eastAsia="Cambria" w:hAnsi="Cambria" w:cs="Cambria"/>
          <w:sz w:val="24"/>
          <w:szCs w:val="24"/>
        </w:rPr>
        <w:t>, Indore, Madhya Pradesh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3E3D1" w14:textId="3E9E7550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Parimal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Vyas</w:t>
      </w:r>
      <w:r w:rsidR="00E87CEE"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Pr="003B14B8">
        <w:rPr>
          <w:rFonts w:ascii="Cambria" w:eastAsia="Cambria" w:hAnsi="Cambria" w:cs="Cambria"/>
          <w:sz w:val="24"/>
          <w:szCs w:val="24"/>
        </w:rPr>
        <w:t>Provost</w:t>
      </w:r>
      <w:r w:rsidR="00E87CEE" w:rsidRPr="003B14B8">
        <w:rPr>
          <w:rFonts w:ascii="Cambria" w:eastAsia="Cambria" w:hAnsi="Cambria" w:cs="Cambria"/>
          <w:sz w:val="24"/>
          <w:szCs w:val="24"/>
        </w:rPr>
        <w:t>,</w:t>
      </w:r>
      <w:r w:rsidRPr="003B14B8">
        <w:rPr>
          <w:rFonts w:ascii="Cambria" w:eastAsia="Cambria" w:hAnsi="Cambria" w:cs="Cambria"/>
          <w:sz w:val="24"/>
          <w:szCs w:val="24"/>
        </w:rPr>
        <w:tab/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Auro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University,</w:t>
      </w:r>
      <w:r w:rsidR="00E87CEE" w:rsidRPr="003B14B8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Surat</w:t>
      </w:r>
      <w:r w:rsidR="00E87CEE" w:rsidRPr="003B14B8">
        <w:rPr>
          <w:rFonts w:ascii="Cambria" w:eastAsia="Cambria" w:hAnsi="Cambria" w:cs="Cambria"/>
          <w:sz w:val="24"/>
          <w:szCs w:val="24"/>
        </w:rPr>
        <w:t>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D7A11F" w14:textId="0E610A71" w:rsidR="005A222B" w:rsidRPr="003B14B8" w:rsidRDefault="00E87CEE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Darshana Dave, Dean, Faculty of Management, G H Patel Department of Business Management, Sardar Patel University</w:t>
      </w:r>
      <w:r w:rsidR="000724EC">
        <w:rPr>
          <w:rFonts w:ascii="Cambria" w:eastAsia="Cambria" w:hAnsi="Cambria" w:cs="Cambria"/>
          <w:sz w:val="24"/>
          <w:szCs w:val="24"/>
        </w:rPr>
        <w:t>, Vallabh Vidyanagar, Gujarat.</w:t>
      </w:r>
    </w:p>
    <w:p w14:paraId="3B4CCDB9" w14:textId="2A24F2D8" w:rsidR="005A222B" w:rsidRPr="003B14B8" w:rsidRDefault="00C101B7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C. N. Patel, Principal,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Sarvajanik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Pharmacy College,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Mehsana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.</w:t>
      </w:r>
    </w:p>
    <w:p w14:paraId="0C7CF32C" w14:textId="14F2B6BC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Bhupinder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Singh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Bhoop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>Ex-Dean, UIPS &amp; UGC Nano</w:t>
      </w:r>
      <w:r w:rsidR="00BC703E">
        <w:rPr>
          <w:rFonts w:ascii="Cambria" w:eastAsia="Cambria" w:hAnsi="Cambria" w:cs="Cambria"/>
          <w:sz w:val="24"/>
          <w:szCs w:val="24"/>
          <w:highlight w:val="white"/>
        </w:rPr>
        <w:t>-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>Bio Centre, P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>unjab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 Univ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>ersity, Punjab,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 India.</w:t>
      </w:r>
    </w:p>
    <w:p w14:paraId="3089A4F8" w14:textId="2CDA5652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  <w:highlight w:val="white"/>
        </w:rPr>
      </w:pPr>
      <w:r w:rsidRPr="003B14B8">
        <w:rPr>
          <w:rFonts w:ascii="Cambria" w:eastAsia="Cambria" w:hAnsi="Cambria" w:cs="Cambria"/>
          <w:sz w:val="24"/>
          <w:szCs w:val="24"/>
          <w:highlight w:val="white"/>
        </w:rPr>
        <w:t>Dr Kaushal Shah, Assistant Professor, Dept. of Computer Science and Engineering, P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 xml:space="preserve">andit 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>D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 xml:space="preserve">indayal Energy 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>U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>niversity, Gandhinagar, Gujarat.</w:t>
      </w:r>
    </w:p>
    <w:p w14:paraId="2B8A8A99" w14:textId="1C7B7F28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  <w:highlight w:val="white"/>
        </w:rPr>
      </w:pPr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Dr </w:t>
      </w:r>
      <w:proofErr w:type="spellStart"/>
      <w:r w:rsidRPr="003B14B8">
        <w:rPr>
          <w:rFonts w:ascii="Cambria" w:eastAsia="Cambria" w:hAnsi="Cambria" w:cs="Cambria"/>
          <w:sz w:val="24"/>
          <w:szCs w:val="24"/>
          <w:highlight w:val="white"/>
        </w:rPr>
        <w:t>Swathy</w:t>
      </w:r>
      <w:proofErr w:type="spellEnd"/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 Y., Associate Professor, Dep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>artment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 of ISE, CMR Institute of Technology, Bengalu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>ru</w:t>
      </w:r>
      <w:r w:rsidR="00335764">
        <w:rPr>
          <w:rFonts w:ascii="Cambria" w:eastAsia="Cambria" w:hAnsi="Cambria" w:cs="Cambria"/>
          <w:sz w:val="24"/>
          <w:szCs w:val="24"/>
          <w:highlight w:val="white"/>
        </w:rPr>
        <w:t>, Karnataka.</w:t>
      </w:r>
    </w:p>
    <w:p w14:paraId="7CF3D483" w14:textId="1DEA1135" w:rsidR="005A222B" w:rsidRPr="003B14B8" w:rsidRDefault="0058716B" w:rsidP="00F274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720"/>
        <w:jc w:val="both"/>
        <w:rPr>
          <w:rFonts w:ascii="Cambria" w:eastAsia="Cambria" w:hAnsi="Cambria" w:cs="Cambria"/>
          <w:sz w:val="24"/>
          <w:szCs w:val="24"/>
          <w:highlight w:val="white"/>
        </w:rPr>
      </w:pPr>
      <w:r w:rsidRPr="003B14B8">
        <w:rPr>
          <w:rFonts w:ascii="Cambria" w:eastAsia="Cambria" w:hAnsi="Cambria" w:cs="Cambria"/>
          <w:sz w:val="24"/>
          <w:szCs w:val="24"/>
          <w:highlight w:val="white"/>
        </w:rPr>
        <w:t>Dr Sanjay Akbari, Associate Professor, College of Food Processing and Bio Energy, Anan</w:t>
      </w:r>
      <w:r w:rsidR="00BC703E">
        <w:rPr>
          <w:rFonts w:ascii="Cambria" w:eastAsia="Cambria" w:hAnsi="Cambria" w:cs="Cambria"/>
          <w:sz w:val="24"/>
          <w:szCs w:val="24"/>
          <w:highlight w:val="white"/>
        </w:rPr>
        <w:t>d</w:t>
      </w:r>
      <w:r w:rsidRPr="003B14B8">
        <w:rPr>
          <w:rFonts w:ascii="Cambria" w:eastAsia="Cambria" w:hAnsi="Cambria" w:cs="Cambria"/>
          <w:sz w:val="24"/>
          <w:szCs w:val="24"/>
          <w:highlight w:val="white"/>
        </w:rPr>
        <w:t xml:space="preserve"> Agricultural University, Anand, Gujarat.</w:t>
      </w:r>
    </w:p>
    <w:p w14:paraId="31DECB46" w14:textId="77777777" w:rsidR="00812F73" w:rsidRDefault="00812F73" w:rsidP="00F2748A">
      <w:pPr>
        <w:spacing w:after="0" w:line="240" w:lineRule="auto"/>
        <w:rPr>
          <w:rFonts w:ascii="Cambria" w:eastAsia="Cambria" w:hAnsi="Cambria" w:cs="Cambria"/>
          <w:sz w:val="24"/>
          <w:szCs w:val="24"/>
        </w:rPr>
        <w:sectPr w:rsidR="00812F73" w:rsidSect="00570A9D">
          <w:type w:val="continuous"/>
          <w:pgSz w:w="11906" w:h="16838"/>
          <w:pgMar w:top="1440" w:right="1440" w:bottom="1440" w:left="1440" w:header="709" w:footer="709" w:gutter="0"/>
          <w:pgNumType w:start="1"/>
          <w:cols w:num="2" w:space="720"/>
        </w:sectPr>
      </w:pPr>
    </w:p>
    <w:p w14:paraId="1B3ABB82" w14:textId="77777777" w:rsidR="00812F73" w:rsidRDefault="00812F73" w:rsidP="00F2748A">
      <w:pPr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</w:p>
    <w:p w14:paraId="785691B7" w14:textId="77777777" w:rsidR="00F2748A" w:rsidRDefault="00F2748A" w:rsidP="00F2748A">
      <w:pPr>
        <w:spacing w:after="0" w:line="240" w:lineRule="auto"/>
        <w:rPr>
          <w:rFonts w:ascii="Cambria" w:eastAsia="Cambria" w:hAnsi="Cambria" w:cs="Cambria"/>
          <w:b/>
          <w:sz w:val="32"/>
          <w:szCs w:val="32"/>
        </w:rPr>
      </w:pPr>
    </w:p>
    <w:p w14:paraId="19822741" w14:textId="50D1C9E2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 w:rsidRPr="003B14B8">
        <w:rPr>
          <w:rFonts w:ascii="Cambria" w:eastAsia="Cambria" w:hAnsi="Cambria" w:cs="Cambria"/>
          <w:b/>
          <w:sz w:val="32"/>
          <w:szCs w:val="32"/>
        </w:rPr>
        <w:t>Local Advisory Committee</w:t>
      </w:r>
    </w:p>
    <w:p w14:paraId="48D2DB63" w14:textId="77777777" w:rsidR="003A70E3" w:rsidRDefault="003A70E3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  <w:sectPr w:rsidR="003A70E3" w:rsidSect="00570A9D">
          <w:type w:val="continuous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3128A202" w14:textId="06E41A81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Dean</w:t>
      </w:r>
      <w:r w:rsidR="005C67FB"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Pr="003B14B8">
        <w:rPr>
          <w:rFonts w:ascii="Cambria" w:eastAsia="Cambria" w:hAnsi="Cambria" w:cs="Cambria"/>
          <w:sz w:val="24"/>
          <w:szCs w:val="24"/>
        </w:rPr>
        <w:t>All Faculties of CVM</w:t>
      </w:r>
      <w:r w:rsidR="00806272">
        <w:rPr>
          <w:rFonts w:ascii="Cambria" w:eastAsia="Cambria" w:hAnsi="Cambria" w:cs="Cambria"/>
          <w:sz w:val="24"/>
          <w:szCs w:val="24"/>
        </w:rPr>
        <w:t xml:space="preserve"> University, Vallabh Vidyanagar, Gujarat.</w:t>
      </w:r>
    </w:p>
    <w:p w14:paraId="437375B1" w14:textId="77777777" w:rsidR="00806272" w:rsidRPr="00806272" w:rsidRDefault="00806272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806272">
        <w:rPr>
          <w:rFonts w:ascii="Cambria" w:eastAsia="Cambria" w:hAnsi="Cambria" w:cs="Cambria"/>
          <w:sz w:val="24"/>
          <w:szCs w:val="24"/>
        </w:rPr>
        <w:t>Principals of All Constituent Colleges and Institutes of CVM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806272"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niversity, Vallabh Vidyanagar, Gujarat.</w:t>
      </w:r>
    </w:p>
    <w:p w14:paraId="175325DB" w14:textId="77777777" w:rsidR="00BC703E" w:rsidRPr="003B14B8" w:rsidRDefault="00BC703E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Shri </w:t>
      </w:r>
      <w:r w:rsidRPr="003B14B8">
        <w:rPr>
          <w:rFonts w:ascii="Cambria" w:eastAsia="Cambria" w:hAnsi="Cambria" w:cs="Cambria"/>
          <w:sz w:val="24"/>
          <w:szCs w:val="24"/>
        </w:rPr>
        <w:t>Kanu Patel, Hon. Director, CVM College of Fine Arts, CVM University, Vallabh Vidyanagar.</w:t>
      </w:r>
    </w:p>
    <w:p w14:paraId="6BE00D90" w14:textId="77777777" w:rsidR="00BC703E" w:rsidRPr="00C92DC7" w:rsidRDefault="00BC703E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Dr. Nirav Hirpara, Director, </w:t>
      </w:r>
      <w:r w:rsidRPr="00C92DC7">
        <w:rPr>
          <w:rFonts w:ascii="Cambria" w:hAnsi="Cambria" w:cs="Times New Roman"/>
          <w:sz w:val="24"/>
          <w:szCs w:val="24"/>
          <w:lang w:val="en-US"/>
        </w:rPr>
        <w:t>S</w:t>
      </w:r>
      <w:r>
        <w:rPr>
          <w:rFonts w:ascii="Cambria" w:hAnsi="Cambria" w:cs="Times New Roman"/>
          <w:sz w:val="24"/>
          <w:szCs w:val="24"/>
          <w:lang w:val="en-US"/>
        </w:rPr>
        <w:t xml:space="preserve">. </w:t>
      </w:r>
      <w:r w:rsidRPr="00C92DC7">
        <w:rPr>
          <w:rFonts w:ascii="Cambria" w:hAnsi="Cambria" w:cs="Times New Roman"/>
          <w:sz w:val="24"/>
          <w:szCs w:val="24"/>
          <w:lang w:val="en-US"/>
        </w:rPr>
        <w:t>M</w:t>
      </w:r>
      <w:r>
        <w:rPr>
          <w:rFonts w:ascii="Cambria" w:hAnsi="Cambria" w:cs="Times New Roman"/>
          <w:sz w:val="24"/>
          <w:szCs w:val="24"/>
          <w:lang w:val="en-US"/>
        </w:rPr>
        <w:t>. Patel School of Studies and Research in Architecture and Interior Design, CVM University, Vallabh Vidyanagar, Gujarat.</w:t>
      </w:r>
    </w:p>
    <w:p w14:paraId="7EDC05CF" w14:textId="4BAF9D00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Datta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Madamwar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Advisor, </w:t>
      </w:r>
      <w:proofErr w:type="spellStart"/>
      <w:r w:rsidR="00E34B19">
        <w:rPr>
          <w:rFonts w:ascii="Cambria" w:eastAsia="Cambria" w:hAnsi="Cambria" w:cs="Cambria"/>
          <w:sz w:val="24"/>
          <w:szCs w:val="24"/>
        </w:rPr>
        <w:t>Charusat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University, Changa</w:t>
      </w:r>
      <w:r w:rsidR="00806272">
        <w:rPr>
          <w:rFonts w:ascii="Cambria" w:eastAsia="Cambria" w:hAnsi="Cambria" w:cs="Cambria"/>
          <w:sz w:val="24"/>
          <w:szCs w:val="24"/>
        </w:rPr>
        <w:t>, Gujarat.</w:t>
      </w:r>
    </w:p>
    <w:p w14:paraId="52F42B38" w14:textId="2EC34393" w:rsidR="00806272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806272">
        <w:rPr>
          <w:rFonts w:ascii="Cambria" w:eastAsia="Cambria" w:hAnsi="Cambria" w:cs="Cambria"/>
          <w:sz w:val="24"/>
          <w:szCs w:val="24"/>
        </w:rPr>
        <w:t xml:space="preserve">Prof. P. C. Vinodkumar, Advisor, </w:t>
      </w:r>
      <w:r w:rsidR="00E34B19">
        <w:rPr>
          <w:rFonts w:ascii="Cambria" w:eastAsia="Cambria" w:hAnsi="Cambria" w:cs="Cambria"/>
          <w:sz w:val="24"/>
          <w:szCs w:val="24"/>
        </w:rPr>
        <w:t>CHARUSAT</w:t>
      </w:r>
      <w:r w:rsidRPr="00806272">
        <w:rPr>
          <w:rFonts w:ascii="Cambria" w:eastAsia="Cambria" w:hAnsi="Cambria" w:cs="Cambria"/>
          <w:sz w:val="24"/>
          <w:szCs w:val="24"/>
        </w:rPr>
        <w:t xml:space="preserve"> University, </w:t>
      </w:r>
      <w:r w:rsidR="00806272" w:rsidRPr="003B14B8">
        <w:rPr>
          <w:rFonts w:ascii="Cambria" w:eastAsia="Cambria" w:hAnsi="Cambria" w:cs="Cambria"/>
          <w:sz w:val="24"/>
          <w:szCs w:val="24"/>
        </w:rPr>
        <w:t>Changa</w:t>
      </w:r>
      <w:r w:rsidR="00806272">
        <w:rPr>
          <w:rFonts w:ascii="Cambria" w:eastAsia="Cambria" w:hAnsi="Cambria" w:cs="Cambria"/>
          <w:sz w:val="24"/>
          <w:szCs w:val="24"/>
        </w:rPr>
        <w:t>, Gujarat.</w:t>
      </w:r>
    </w:p>
    <w:p w14:paraId="5B4B74A0" w14:textId="456F3D8F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M. N. Patel, Head, Department of Chemistry, Sardar Patel </w:t>
      </w:r>
      <w:r w:rsidR="005C67FB" w:rsidRPr="003B14B8">
        <w:rPr>
          <w:rFonts w:ascii="Cambria" w:eastAsia="Cambria" w:hAnsi="Cambria" w:cs="Cambria"/>
          <w:sz w:val="24"/>
          <w:szCs w:val="24"/>
        </w:rPr>
        <w:t>University</w:t>
      </w:r>
      <w:r w:rsidRPr="003B14B8">
        <w:rPr>
          <w:rFonts w:ascii="Cambria" w:eastAsia="Cambria" w:hAnsi="Cambria" w:cs="Cambria"/>
          <w:sz w:val="24"/>
          <w:szCs w:val="24"/>
        </w:rPr>
        <w:t>, Vallabh Vidyanagar, Gujarat</w:t>
      </w:r>
      <w:r w:rsidR="00FC3122">
        <w:rPr>
          <w:rFonts w:ascii="Cambria" w:eastAsia="Cambria" w:hAnsi="Cambria" w:cs="Cambria"/>
          <w:sz w:val="24"/>
          <w:szCs w:val="24"/>
        </w:rPr>
        <w:t>.</w:t>
      </w:r>
    </w:p>
    <w:p w14:paraId="78C5FFE7" w14:textId="60075222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D. K. Raval, Retd. Head, Department of Chemistry, Sardar Patel </w:t>
      </w:r>
      <w:sdt>
        <w:sdtPr>
          <w:tag w:val="goog_rdk_35"/>
          <w:id w:val="-1282419201"/>
        </w:sdtPr>
        <w:sdtEndPr/>
        <w:sdtContent>
          <w:r w:rsidR="005C67FB" w:rsidRPr="003B14B8">
            <w:rPr>
              <w:rFonts w:ascii="Cambria" w:eastAsia="Cambria" w:hAnsi="Cambria" w:cs="Cambria"/>
              <w:sz w:val="24"/>
              <w:szCs w:val="24"/>
            </w:rPr>
            <w:t>University</w:t>
          </w:r>
        </w:sdtContent>
      </w:sdt>
      <w:r w:rsidRPr="003B14B8">
        <w:rPr>
          <w:rFonts w:ascii="Cambria" w:eastAsia="Cambria" w:hAnsi="Cambria" w:cs="Cambria"/>
          <w:sz w:val="24"/>
          <w:szCs w:val="24"/>
        </w:rPr>
        <w:t>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F742B1" w14:textId="13E6CB8E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Suni</w:t>
      </w:r>
      <w:r w:rsidRPr="003B14B8">
        <w:rPr>
          <w:rFonts w:ascii="Cambria" w:eastAsia="Cambria" w:hAnsi="Cambria" w:cs="Cambria"/>
          <w:sz w:val="24"/>
          <w:szCs w:val="24"/>
        </w:rPr>
        <w:t>l Chaki, Department of Physics, Sardar Patel University,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C67138" w14:textId="2CDF687C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C. K. Sumesh, Dean, Science Faculty, </w:t>
      </w:r>
      <w:proofErr w:type="spellStart"/>
      <w:r w:rsidR="00E34B19">
        <w:rPr>
          <w:rFonts w:ascii="Cambria" w:eastAsia="Cambria" w:hAnsi="Cambria" w:cs="Cambria"/>
          <w:sz w:val="24"/>
          <w:szCs w:val="24"/>
        </w:rPr>
        <w:t>Charusat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University,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Changa</w:t>
      </w:r>
      <w:proofErr w:type="spellEnd"/>
      <w:r w:rsidR="00230BAC">
        <w:rPr>
          <w:rFonts w:ascii="Cambria" w:eastAsia="Cambria" w:hAnsi="Cambria" w:cs="Cambria"/>
          <w:sz w:val="24"/>
          <w:szCs w:val="24"/>
        </w:rPr>
        <w:t>, Gujarat.</w:t>
      </w:r>
    </w:p>
    <w:p w14:paraId="2DF240EB" w14:textId="181BBAF7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Paresh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Mordhara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sdt>
        <w:sdtPr>
          <w:tag w:val="goog_rdk_36"/>
          <w:id w:val="256721844"/>
        </w:sdtPr>
        <w:sdtEndPr/>
        <w:sdtContent>
          <w:r w:rsidR="005C67FB" w:rsidRPr="003B14B8">
            <w:rPr>
              <w:rFonts w:ascii="Cambria" w:eastAsia="Cambria" w:hAnsi="Cambria" w:cs="Cambria"/>
              <w:sz w:val="24"/>
              <w:szCs w:val="24"/>
            </w:rPr>
            <w:t>Assistant</w:t>
          </w:r>
        </w:sdtContent>
      </w:sdt>
      <w:r w:rsidRPr="003B14B8">
        <w:rPr>
          <w:rFonts w:ascii="Cambria" w:eastAsia="Cambria" w:hAnsi="Cambria" w:cs="Cambria"/>
          <w:sz w:val="24"/>
          <w:szCs w:val="24"/>
        </w:rPr>
        <w:t xml:space="preserve"> Professor, BJVM College,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B14D77" w14:textId="7AE047EE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Indrajit Patel, Principal, BVM Engineering College,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F59CC1" w14:textId="09346A21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Suyog Upasani, Vice Principal, SPEC College,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Bakrol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8B7FBD" w14:textId="3AD8206C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Minaxi Vinodkumar, Asso</w:t>
      </w:r>
      <w:r w:rsidR="00230BAC">
        <w:rPr>
          <w:rFonts w:ascii="Cambria" w:eastAsia="Cambria" w:hAnsi="Cambria" w:cs="Cambria"/>
          <w:sz w:val="24"/>
          <w:szCs w:val="24"/>
        </w:rPr>
        <w:t>ciate</w:t>
      </w:r>
      <w:r w:rsidRPr="003B14B8">
        <w:rPr>
          <w:rFonts w:ascii="Cambria" w:eastAsia="Cambria" w:hAnsi="Cambria" w:cs="Cambria"/>
          <w:sz w:val="24"/>
          <w:szCs w:val="24"/>
        </w:rPr>
        <w:t xml:space="preserve"> Professor, V. P. Science College,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B05783" w14:textId="10609E10" w:rsidR="005A222B" w:rsidRPr="003B14B8" w:rsidRDefault="0058716B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Ujjaval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Trivedi, Head, BRD School of Biosciences, Sardar Patel University,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A457C" w14:textId="659C8295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Akshay Gupte, Asso</w:t>
      </w:r>
      <w:r w:rsidR="00230BAC">
        <w:rPr>
          <w:rFonts w:ascii="Cambria" w:eastAsia="Cambria" w:hAnsi="Cambria" w:cs="Cambria"/>
          <w:sz w:val="24"/>
          <w:szCs w:val="24"/>
        </w:rPr>
        <w:t>ciate</w:t>
      </w:r>
      <w:r w:rsidRPr="003B14B8">
        <w:rPr>
          <w:rFonts w:ascii="Cambria" w:eastAsia="Cambria" w:hAnsi="Cambria" w:cs="Cambria"/>
          <w:sz w:val="24"/>
          <w:szCs w:val="24"/>
        </w:rPr>
        <w:t xml:space="preserve"> Professor, BRD School of Biosciences, Sardar Patel University, Vallabh Vidyanagar, Gujarat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E87A7E" w14:textId="1C529E3D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Manoj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Lunagaria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Head,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Dept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of Agrometeorology</w:t>
      </w:r>
      <w:r w:rsidR="00230BAC">
        <w:rPr>
          <w:rFonts w:ascii="Cambria" w:eastAsia="Cambria" w:hAnsi="Cambria" w:cs="Cambria"/>
          <w:sz w:val="24"/>
          <w:szCs w:val="24"/>
        </w:rPr>
        <w:t>,</w:t>
      </w:r>
      <w:r w:rsidRPr="003B14B8">
        <w:rPr>
          <w:rFonts w:ascii="Cambria" w:eastAsia="Cambria" w:hAnsi="Cambria" w:cs="Cambria"/>
          <w:sz w:val="24"/>
          <w:szCs w:val="24"/>
        </w:rPr>
        <w:t xml:space="preserve"> Anand Agriculture University, Anand</w:t>
      </w:r>
      <w:r w:rsidR="00230BAC">
        <w:rPr>
          <w:rFonts w:ascii="Cambria" w:eastAsia="Cambria" w:hAnsi="Cambria" w:cs="Cambria"/>
          <w:sz w:val="24"/>
          <w:szCs w:val="24"/>
        </w:rPr>
        <w:t>, Gujarat.</w:t>
      </w:r>
    </w:p>
    <w:p w14:paraId="33B00273" w14:textId="404A85DD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P</w:t>
      </w:r>
      <w:r w:rsidR="00230BAC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U</w:t>
      </w:r>
      <w:r w:rsidR="00230BAC">
        <w:rPr>
          <w:rFonts w:ascii="Cambria" w:eastAsia="Cambria" w:hAnsi="Cambria" w:cs="Cambria"/>
          <w:sz w:val="24"/>
          <w:szCs w:val="24"/>
        </w:rPr>
        <w:t xml:space="preserve">. </w:t>
      </w:r>
      <w:r w:rsidRPr="003B14B8">
        <w:rPr>
          <w:rFonts w:ascii="Cambria" w:eastAsia="Cambria" w:hAnsi="Cambria" w:cs="Cambria"/>
          <w:sz w:val="24"/>
          <w:szCs w:val="24"/>
        </w:rPr>
        <w:t>Vaishnav, Director, PG studies, J S Ayurveda college, Nadiad</w:t>
      </w:r>
      <w:r w:rsidR="005D2E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A8326F" w14:textId="20039378" w:rsidR="005A222B" w:rsidRPr="00C27890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C27890">
        <w:rPr>
          <w:rFonts w:ascii="Cambria" w:eastAsia="Cambria" w:hAnsi="Cambria" w:cs="Cambria"/>
          <w:sz w:val="24"/>
          <w:szCs w:val="24"/>
        </w:rPr>
        <w:t xml:space="preserve">Dr. Manan </w:t>
      </w:r>
      <w:proofErr w:type="spellStart"/>
      <w:r w:rsidRPr="00C27890">
        <w:rPr>
          <w:rFonts w:ascii="Cambria" w:eastAsia="Cambria" w:hAnsi="Cambria" w:cs="Cambria"/>
          <w:sz w:val="24"/>
          <w:szCs w:val="24"/>
        </w:rPr>
        <w:t>Raval</w:t>
      </w:r>
      <w:proofErr w:type="spellEnd"/>
      <w:r w:rsidRPr="00C27890">
        <w:rPr>
          <w:rFonts w:ascii="Cambria" w:eastAsia="Cambria" w:hAnsi="Cambria" w:cs="Cambria"/>
          <w:sz w:val="24"/>
          <w:szCs w:val="24"/>
        </w:rPr>
        <w:t xml:space="preserve">, Principal, </w:t>
      </w:r>
      <w:proofErr w:type="spellStart"/>
      <w:r w:rsidRPr="00C27890">
        <w:rPr>
          <w:rFonts w:ascii="Cambria" w:eastAsia="Cambria" w:hAnsi="Cambria" w:cs="Cambria"/>
          <w:sz w:val="24"/>
          <w:szCs w:val="24"/>
        </w:rPr>
        <w:t>Ramanbhai</w:t>
      </w:r>
      <w:proofErr w:type="spellEnd"/>
      <w:r w:rsidRPr="00C27890">
        <w:rPr>
          <w:rFonts w:ascii="Cambria" w:eastAsia="Cambria" w:hAnsi="Cambria" w:cs="Cambria"/>
          <w:sz w:val="24"/>
          <w:szCs w:val="24"/>
        </w:rPr>
        <w:t xml:space="preserve"> Patel College of Pharmacy</w:t>
      </w:r>
      <w:r w:rsidR="00E21AB8" w:rsidRPr="00C27890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E34B19">
        <w:rPr>
          <w:rFonts w:ascii="Cambria" w:eastAsia="Cambria" w:hAnsi="Cambria" w:cs="Cambria"/>
          <w:sz w:val="24"/>
          <w:szCs w:val="24"/>
        </w:rPr>
        <w:t>Charusat</w:t>
      </w:r>
      <w:proofErr w:type="spellEnd"/>
      <w:r w:rsidR="00E21AB8" w:rsidRPr="00C27890">
        <w:rPr>
          <w:rFonts w:ascii="Cambria" w:eastAsia="Cambria" w:hAnsi="Cambria" w:cs="Cambria"/>
          <w:sz w:val="24"/>
          <w:szCs w:val="24"/>
        </w:rPr>
        <w:t xml:space="preserve"> University, </w:t>
      </w:r>
      <w:proofErr w:type="spellStart"/>
      <w:r w:rsidR="00E21AB8" w:rsidRPr="00C27890">
        <w:rPr>
          <w:rFonts w:ascii="Cambria" w:eastAsia="Cambria" w:hAnsi="Cambria" w:cs="Cambria"/>
          <w:sz w:val="24"/>
          <w:szCs w:val="24"/>
        </w:rPr>
        <w:t>Changa</w:t>
      </w:r>
      <w:proofErr w:type="spellEnd"/>
      <w:r w:rsidR="00E21AB8" w:rsidRPr="00C27890">
        <w:rPr>
          <w:rFonts w:ascii="Cambria" w:eastAsia="Cambria" w:hAnsi="Cambria" w:cs="Cambria"/>
          <w:sz w:val="24"/>
          <w:szCs w:val="24"/>
        </w:rPr>
        <w:t>, Gujarat.</w:t>
      </w:r>
    </w:p>
    <w:p w14:paraId="0ABA2468" w14:textId="5861AD5E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Darshan Pat</w:t>
      </w:r>
      <w:r w:rsidRPr="003B14B8">
        <w:rPr>
          <w:rFonts w:ascii="Cambria" w:eastAsia="Cambria" w:hAnsi="Cambria" w:cs="Cambria"/>
          <w:sz w:val="24"/>
          <w:szCs w:val="24"/>
        </w:rPr>
        <w:t>el, Asso</w:t>
      </w:r>
      <w:r w:rsidR="005C67FB" w:rsidRPr="003B14B8">
        <w:rPr>
          <w:rFonts w:ascii="Cambria" w:eastAsia="Cambria" w:hAnsi="Cambria" w:cs="Cambria"/>
          <w:sz w:val="24"/>
          <w:szCs w:val="24"/>
        </w:rPr>
        <w:t>ciate</w:t>
      </w:r>
      <w:r w:rsidRPr="003B14B8">
        <w:rPr>
          <w:rFonts w:ascii="Cambria" w:eastAsia="Cambria" w:hAnsi="Cambria" w:cs="Cambria"/>
          <w:sz w:val="24"/>
          <w:szCs w:val="24"/>
        </w:rPr>
        <w:t xml:space="preserve"> Prof</w:t>
      </w:r>
      <w:r w:rsidR="005C67FB" w:rsidRPr="003B14B8">
        <w:rPr>
          <w:rFonts w:ascii="Cambria" w:eastAsia="Cambria" w:hAnsi="Cambria" w:cs="Cambria"/>
          <w:sz w:val="24"/>
          <w:szCs w:val="24"/>
        </w:rPr>
        <w:t>essor</w:t>
      </w:r>
      <w:r w:rsidRPr="003B14B8">
        <w:rPr>
          <w:rFonts w:ascii="Cambria" w:eastAsia="Cambria" w:hAnsi="Cambria" w:cs="Cambria"/>
          <w:sz w:val="24"/>
          <w:szCs w:val="24"/>
        </w:rPr>
        <w:t>, Dep</w:t>
      </w:r>
      <w:r w:rsidR="005C67FB" w:rsidRPr="003B14B8">
        <w:rPr>
          <w:rFonts w:ascii="Cambria" w:eastAsia="Cambria" w:hAnsi="Cambria" w:cs="Cambria"/>
          <w:sz w:val="24"/>
          <w:szCs w:val="24"/>
        </w:rPr>
        <w:t>artment</w:t>
      </w:r>
      <w:r w:rsidRPr="003B14B8">
        <w:rPr>
          <w:rFonts w:ascii="Cambria" w:eastAsia="Cambria" w:hAnsi="Cambria" w:cs="Cambria"/>
          <w:sz w:val="24"/>
          <w:szCs w:val="24"/>
        </w:rPr>
        <w:t xml:space="preserve"> of Org</w:t>
      </w:r>
      <w:r w:rsidR="005C67FB" w:rsidRPr="003B14B8">
        <w:rPr>
          <w:rFonts w:ascii="Cambria" w:eastAsia="Cambria" w:hAnsi="Cambria" w:cs="Cambria"/>
          <w:sz w:val="24"/>
          <w:szCs w:val="24"/>
        </w:rPr>
        <w:t>anic</w:t>
      </w:r>
      <w:r w:rsidRPr="003B14B8">
        <w:rPr>
          <w:rFonts w:ascii="Cambria" w:eastAsia="Cambria" w:hAnsi="Cambria" w:cs="Cambria"/>
          <w:sz w:val="24"/>
          <w:szCs w:val="24"/>
        </w:rPr>
        <w:t xml:space="preserve"> Chem</w:t>
      </w:r>
      <w:r w:rsidR="005C67FB" w:rsidRPr="003B14B8">
        <w:rPr>
          <w:rFonts w:ascii="Cambria" w:eastAsia="Cambria" w:hAnsi="Cambria" w:cs="Cambria"/>
          <w:sz w:val="24"/>
          <w:szCs w:val="24"/>
        </w:rPr>
        <w:t>istry,</w:t>
      </w:r>
      <w:r w:rsidRPr="003B14B8">
        <w:rPr>
          <w:rFonts w:ascii="Cambria" w:eastAsia="Cambria" w:hAnsi="Cambria" w:cs="Cambria"/>
          <w:sz w:val="24"/>
          <w:szCs w:val="24"/>
        </w:rPr>
        <w:t xml:space="preserve"> A. N. Patel College, Anand</w:t>
      </w:r>
      <w:r w:rsidR="00BE2D90">
        <w:rPr>
          <w:rFonts w:ascii="Cambria" w:eastAsia="Cambria" w:hAnsi="Cambria" w:cs="Cambria"/>
          <w:sz w:val="24"/>
          <w:szCs w:val="24"/>
        </w:rPr>
        <w:t>, Gujarat.</w:t>
      </w:r>
    </w:p>
    <w:p w14:paraId="221354DE" w14:textId="3B13ACCE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Parul S. Popat, H</w:t>
      </w:r>
      <w:r w:rsidR="00BE2D90">
        <w:rPr>
          <w:rFonts w:ascii="Cambria" w:eastAsia="Cambria" w:hAnsi="Cambria" w:cs="Cambria"/>
          <w:sz w:val="24"/>
          <w:szCs w:val="24"/>
        </w:rPr>
        <w:t>ead</w:t>
      </w:r>
      <w:r w:rsidRPr="003B14B8">
        <w:rPr>
          <w:rFonts w:ascii="Cambria" w:eastAsia="Cambria" w:hAnsi="Cambria" w:cs="Cambria"/>
          <w:sz w:val="24"/>
          <w:szCs w:val="24"/>
        </w:rPr>
        <w:t>, Department of English, Sardar Patel University, Vallabh Vidyanagar.</w:t>
      </w:r>
    </w:p>
    <w:p w14:paraId="5AAB8D22" w14:textId="6A9A93B7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Charudatt R. Gurjar, H</w:t>
      </w:r>
      <w:r w:rsidR="00BE2D90">
        <w:rPr>
          <w:rFonts w:ascii="Cambria" w:eastAsia="Cambria" w:hAnsi="Cambria" w:cs="Cambria"/>
          <w:sz w:val="24"/>
          <w:szCs w:val="24"/>
        </w:rPr>
        <w:t>ead</w:t>
      </w:r>
      <w:r w:rsidRPr="003B14B8">
        <w:rPr>
          <w:rFonts w:ascii="Cambria" w:eastAsia="Cambria" w:hAnsi="Cambria" w:cs="Cambria"/>
          <w:sz w:val="24"/>
          <w:szCs w:val="24"/>
        </w:rPr>
        <w:t>, Department of English, VP &amp;</w:t>
      </w:r>
      <w:r w:rsidRPr="003B14B8">
        <w:rPr>
          <w:rFonts w:ascii="Cambria" w:eastAsia="Cambria" w:hAnsi="Cambria" w:cs="Cambria"/>
          <w:sz w:val="24"/>
          <w:szCs w:val="24"/>
        </w:rPr>
        <w:t xml:space="preserve"> RPTP Science College, Sardar Patel University, Vallabh Vidyanagar.    </w:t>
      </w:r>
    </w:p>
    <w:p w14:paraId="062FB08B" w14:textId="463B21DF" w:rsidR="00C92DC7" w:rsidRPr="00C92DC7" w:rsidRDefault="00C92DC7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C92DC7">
        <w:rPr>
          <w:rFonts w:ascii="Cambria" w:hAnsi="Cambria" w:cs="Times New Roman"/>
          <w:sz w:val="24"/>
          <w:szCs w:val="24"/>
          <w:lang w:val="en-US"/>
        </w:rPr>
        <w:t>Prof. Ruma Singh, Associate Professor, S</w:t>
      </w:r>
      <w:r>
        <w:rPr>
          <w:rFonts w:ascii="Cambria" w:hAnsi="Cambria" w:cs="Times New Roman"/>
          <w:sz w:val="24"/>
          <w:szCs w:val="24"/>
          <w:lang w:val="en-US"/>
        </w:rPr>
        <w:t xml:space="preserve">. </w:t>
      </w:r>
      <w:r w:rsidRPr="00C92DC7">
        <w:rPr>
          <w:rFonts w:ascii="Cambria" w:hAnsi="Cambria" w:cs="Times New Roman"/>
          <w:sz w:val="24"/>
          <w:szCs w:val="24"/>
          <w:lang w:val="en-US"/>
        </w:rPr>
        <w:t>M</w:t>
      </w:r>
      <w:r>
        <w:rPr>
          <w:rFonts w:ascii="Cambria" w:hAnsi="Cambria" w:cs="Times New Roman"/>
          <w:sz w:val="24"/>
          <w:szCs w:val="24"/>
          <w:lang w:val="en-US"/>
        </w:rPr>
        <w:t>. Patel School of Studies and Research in Architecture and Interior Design, CVM University, Vallabh Vidyanagar, Gujarat.</w:t>
      </w:r>
    </w:p>
    <w:p w14:paraId="256C872E" w14:textId="79FA6F2A" w:rsidR="005A222B" w:rsidRPr="003B14B8" w:rsidRDefault="0058716B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Arpit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Patadiya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, </w:t>
      </w:r>
      <w:r w:rsidRPr="003B14B8">
        <w:rPr>
          <w:rFonts w:ascii="Cambria" w:eastAsia="Cambria" w:hAnsi="Cambria" w:cs="Cambria"/>
          <w:sz w:val="24"/>
          <w:szCs w:val="24"/>
        </w:rPr>
        <w:t>Assistant Professor, Department of Political Science, Sardar Patel University, Vallabh Vidyanagar</w:t>
      </w:r>
      <w:r w:rsidR="00650BCB">
        <w:rPr>
          <w:rFonts w:ascii="Cambria" w:eastAsia="Cambria" w:hAnsi="Cambria" w:cs="Cambria"/>
          <w:sz w:val="24"/>
          <w:szCs w:val="24"/>
        </w:rPr>
        <w:t>, Gujarat.</w:t>
      </w:r>
    </w:p>
    <w:p w14:paraId="281AD53D" w14:textId="091CE16D" w:rsidR="00F44666" w:rsidRPr="003B14B8" w:rsidRDefault="00F44666" w:rsidP="00034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Bhavana Patel, Department of Pharmaceutical Sciences, Sardar Patel University</w:t>
      </w:r>
      <w:r w:rsidR="00650BCB">
        <w:rPr>
          <w:rFonts w:ascii="Cambria" w:eastAsia="Cambria" w:hAnsi="Cambria" w:cs="Cambria"/>
          <w:sz w:val="24"/>
          <w:szCs w:val="24"/>
        </w:rPr>
        <w:t>, Vallabh Vidyanagar, Gujarat.</w:t>
      </w:r>
    </w:p>
    <w:p w14:paraId="19E49497" w14:textId="3400B6F0" w:rsidR="005A222B" w:rsidRPr="003B14B8" w:rsidRDefault="0058716B" w:rsidP="0003457F">
      <w:pPr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Pallavee Trivedi, Department o</w:t>
      </w:r>
      <w:r w:rsidRPr="003B14B8">
        <w:rPr>
          <w:rFonts w:ascii="Cambria" w:eastAsia="Cambria" w:hAnsi="Cambria" w:cs="Cambria"/>
          <w:sz w:val="24"/>
          <w:szCs w:val="24"/>
        </w:rPr>
        <w:t>f Psychology, Shree Swaminarayan Arts College, Ahmedabad</w:t>
      </w:r>
      <w:r w:rsidR="00650BCB">
        <w:rPr>
          <w:rFonts w:ascii="Cambria" w:eastAsia="Cambria" w:hAnsi="Cambria" w:cs="Cambria"/>
          <w:sz w:val="24"/>
          <w:szCs w:val="24"/>
        </w:rPr>
        <w:t>.</w:t>
      </w:r>
    </w:p>
    <w:p w14:paraId="71252AB0" w14:textId="3DD262B3" w:rsidR="005A222B" w:rsidRPr="003B14B8" w:rsidRDefault="0058716B" w:rsidP="0003457F">
      <w:pPr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Nidhi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Shendurnikar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>, Assistant Professor, Department of Journalism and Communication, MS University</w:t>
      </w:r>
      <w:r w:rsidR="00F44666" w:rsidRPr="003B14B8">
        <w:rPr>
          <w:rFonts w:ascii="Cambria" w:eastAsia="Cambria" w:hAnsi="Cambria" w:cs="Cambria"/>
          <w:sz w:val="24"/>
          <w:szCs w:val="24"/>
        </w:rPr>
        <w:t xml:space="preserve"> of</w:t>
      </w:r>
      <w:r w:rsidRPr="003B14B8">
        <w:rPr>
          <w:rFonts w:ascii="Cambria" w:eastAsia="Cambria" w:hAnsi="Cambria" w:cs="Cambria"/>
          <w:sz w:val="24"/>
          <w:szCs w:val="24"/>
        </w:rPr>
        <w:t xml:space="preserve"> Baroda</w:t>
      </w:r>
      <w:r w:rsidR="00F44666" w:rsidRPr="003B14B8">
        <w:rPr>
          <w:rFonts w:ascii="Cambria" w:eastAsia="Cambria" w:hAnsi="Cambria" w:cs="Cambria"/>
          <w:sz w:val="24"/>
          <w:szCs w:val="24"/>
        </w:rPr>
        <w:t>, Vadodara</w:t>
      </w:r>
      <w:r w:rsidR="00650BCB">
        <w:rPr>
          <w:rFonts w:ascii="Cambria" w:eastAsia="Cambria" w:hAnsi="Cambria" w:cs="Cambria"/>
          <w:sz w:val="24"/>
          <w:szCs w:val="24"/>
        </w:rPr>
        <w:t>, Gujarat.</w:t>
      </w:r>
    </w:p>
    <w:p w14:paraId="39E386DE" w14:textId="040A77AA" w:rsidR="005A222B" w:rsidRPr="003B14B8" w:rsidRDefault="0058716B" w:rsidP="0003457F">
      <w:pPr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Pro. Sunita Nambiyar, Faculty of Social Work, </w:t>
      </w:r>
      <w:r w:rsidR="00F44666" w:rsidRPr="003B14B8">
        <w:rPr>
          <w:rFonts w:ascii="Cambria" w:eastAsia="Cambria" w:hAnsi="Cambria" w:cs="Cambria"/>
          <w:sz w:val="24"/>
          <w:szCs w:val="24"/>
        </w:rPr>
        <w:t>MS University of Baroda, Vadodara</w:t>
      </w:r>
      <w:r w:rsidR="00650BCB">
        <w:rPr>
          <w:rFonts w:ascii="Cambria" w:eastAsia="Cambria" w:hAnsi="Cambria" w:cs="Cambria"/>
          <w:sz w:val="24"/>
          <w:szCs w:val="24"/>
        </w:rPr>
        <w:t>, Gujarat</w:t>
      </w:r>
      <w:r w:rsidRPr="003B14B8">
        <w:rPr>
          <w:rFonts w:ascii="Cambria" w:eastAsia="Cambria" w:hAnsi="Cambria" w:cs="Cambria"/>
          <w:sz w:val="24"/>
          <w:szCs w:val="24"/>
        </w:rPr>
        <w:t>.</w:t>
      </w:r>
    </w:p>
    <w:p w14:paraId="68B9BFE6" w14:textId="3B4BF754" w:rsidR="005A222B" w:rsidRPr="003B14B8" w:rsidRDefault="0058716B" w:rsidP="0003457F">
      <w:pPr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lastRenderedPageBreak/>
        <w:t>Dr. Chirag Darji, Associate Professor, Children’s Research University, Gujarat State Public University, Gandhinagar</w:t>
      </w:r>
      <w:r w:rsidR="00650BCB">
        <w:rPr>
          <w:rFonts w:ascii="Cambria" w:eastAsia="Cambria" w:hAnsi="Cambria" w:cs="Cambria"/>
          <w:sz w:val="24"/>
          <w:szCs w:val="24"/>
        </w:rPr>
        <w:t>, Gujarat</w:t>
      </w:r>
      <w:r w:rsidRPr="003B14B8">
        <w:rPr>
          <w:rFonts w:ascii="Cambria" w:eastAsia="Cambria" w:hAnsi="Cambria" w:cs="Cambria"/>
          <w:sz w:val="24"/>
          <w:szCs w:val="24"/>
        </w:rPr>
        <w:t>.</w:t>
      </w:r>
    </w:p>
    <w:p w14:paraId="3903BECF" w14:textId="65B6E356" w:rsidR="005A222B" w:rsidRPr="003B14B8" w:rsidRDefault="00C101B7" w:rsidP="00F2748A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Sanjay Ajmeri, Principal, B. J.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Vanijya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Mahavidyalaya</w:t>
      </w:r>
      <w:proofErr w:type="spellEnd"/>
      <w:r w:rsidR="00650BCB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650BCB">
        <w:rPr>
          <w:rFonts w:ascii="Cambria" w:eastAsia="Cambria" w:hAnsi="Cambria" w:cs="Cambria"/>
          <w:sz w:val="24"/>
          <w:szCs w:val="24"/>
        </w:rPr>
        <w:t>Vallabh</w:t>
      </w:r>
      <w:proofErr w:type="spellEnd"/>
      <w:r w:rsidR="00650BCB">
        <w:rPr>
          <w:rFonts w:ascii="Cambria" w:eastAsia="Cambria" w:hAnsi="Cambria" w:cs="Cambria"/>
          <w:sz w:val="24"/>
          <w:szCs w:val="24"/>
        </w:rPr>
        <w:t xml:space="preserve"> Vidyanagar, Gujarat.</w:t>
      </w:r>
    </w:p>
    <w:p w14:paraId="046B7F9B" w14:textId="7A3BF767" w:rsidR="005A222B" w:rsidRPr="007B6D1B" w:rsidRDefault="0058716B" w:rsidP="00F2748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ambria" w:eastAsia="Cambria" w:hAnsi="Cambria" w:cs="Cambria"/>
          <w:sz w:val="24"/>
          <w:szCs w:val="24"/>
        </w:rPr>
      </w:pPr>
      <w:r w:rsidRPr="007B6D1B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7B6D1B">
        <w:rPr>
          <w:rFonts w:ascii="Cambria" w:eastAsia="Cambria" w:hAnsi="Cambria" w:cs="Cambria"/>
          <w:sz w:val="24"/>
          <w:szCs w:val="24"/>
        </w:rPr>
        <w:t>Binit</w:t>
      </w:r>
      <w:proofErr w:type="spellEnd"/>
      <w:r w:rsidRPr="007B6D1B">
        <w:rPr>
          <w:rFonts w:ascii="Cambria" w:eastAsia="Cambria" w:hAnsi="Cambria" w:cs="Cambria"/>
          <w:sz w:val="24"/>
          <w:szCs w:val="24"/>
        </w:rPr>
        <w:t xml:space="preserve"> Pat</w:t>
      </w:r>
      <w:r w:rsidRPr="007B6D1B">
        <w:rPr>
          <w:rFonts w:ascii="Cambria" w:eastAsia="Cambria" w:hAnsi="Cambria" w:cs="Cambria"/>
          <w:sz w:val="24"/>
          <w:szCs w:val="24"/>
        </w:rPr>
        <w:t xml:space="preserve">el, </w:t>
      </w:r>
      <w:proofErr w:type="spellStart"/>
      <w:r w:rsidR="007B6D1B" w:rsidRPr="007B6D1B">
        <w:rPr>
          <w:rFonts w:ascii="Cambria" w:eastAsia="Cambria" w:hAnsi="Cambria" w:cs="Cambria"/>
          <w:sz w:val="24"/>
          <w:szCs w:val="24"/>
        </w:rPr>
        <w:t>Indukaka</w:t>
      </w:r>
      <w:proofErr w:type="spellEnd"/>
      <w:r w:rsidR="007B6D1B" w:rsidRPr="007B6D1B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7B6D1B" w:rsidRPr="007B6D1B">
        <w:rPr>
          <w:rFonts w:ascii="Cambria" w:eastAsia="Cambria" w:hAnsi="Cambria" w:cs="Cambria"/>
          <w:sz w:val="24"/>
          <w:szCs w:val="24"/>
        </w:rPr>
        <w:t>Ipcowala</w:t>
      </w:r>
      <w:proofErr w:type="spellEnd"/>
      <w:r w:rsidR="007B6D1B" w:rsidRPr="007B6D1B">
        <w:rPr>
          <w:rFonts w:ascii="Cambria" w:eastAsia="Cambria" w:hAnsi="Cambria" w:cs="Cambria"/>
          <w:sz w:val="24"/>
          <w:szCs w:val="24"/>
        </w:rPr>
        <w:t xml:space="preserve"> Institute of Management, </w:t>
      </w:r>
      <w:proofErr w:type="spellStart"/>
      <w:r w:rsidR="00E34B19">
        <w:rPr>
          <w:rFonts w:ascii="Cambria" w:eastAsia="Cambria" w:hAnsi="Cambria" w:cs="Cambria"/>
          <w:sz w:val="24"/>
          <w:szCs w:val="24"/>
        </w:rPr>
        <w:t>Charusat</w:t>
      </w:r>
      <w:proofErr w:type="spellEnd"/>
      <w:r w:rsidR="007B6D1B" w:rsidRPr="007B6D1B">
        <w:rPr>
          <w:rFonts w:ascii="Cambria" w:eastAsia="Cambria" w:hAnsi="Cambria" w:cs="Cambria"/>
          <w:sz w:val="24"/>
          <w:szCs w:val="24"/>
        </w:rPr>
        <w:t xml:space="preserve"> University, </w:t>
      </w:r>
      <w:proofErr w:type="spellStart"/>
      <w:r w:rsidR="007B6D1B" w:rsidRPr="007B6D1B">
        <w:rPr>
          <w:rFonts w:ascii="Cambria" w:eastAsia="Cambria" w:hAnsi="Cambria" w:cs="Cambria"/>
          <w:sz w:val="24"/>
          <w:szCs w:val="24"/>
        </w:rPr>
        <w:t>Changa</w:t>
      </w:r>
      <w:proofErr w:type="spellEnd"/>
      <w:r w:rsidR="007B6D1B" w:rsidRPr="007B6D1B">
        <w:rPr>
          <w:rFonts w:ascii="Cambria" w:eastAsia="Cambria" w:hAnsi="Cambria" w:cs="Cambria"/>
          <w:sz w:val="24"/>
          <w:szCs w:val="24"/>
        </w:rPr>
        <w:t>, Gujarat.</w:t>
      </w:r>
    </w:p>
    <w:p w14:paraId="47217FA5" w14:textId="77777777" w:rsidR="00B67E2B" w:rsidRPr="003B14B8" w:rsidRDefault="0058716B" w:rsidP="00F2748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Rupal Patel, Senior Lecturer, B J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Vanijya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Mahavidyalaya</w:t>
      </w:r>
      <w:proofErr w:type="spellEnd"/>
      <w:r w:rsidR="00B67E2B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B67E2B">
        <w:rPr>
          <w:rFonts w:ascii="Cambria" w:eastAsia="Cambria" w:hAnsi="Cambria" w:cs="Cambria"/>
          <w:sz w:val="24"/>
          <w:szCs w:val="24"/>
        </w:rPr>
        <w:t>Vallabh</w:t>
      </w:r>
      <w:proofErr w:type="spellEnd"/>
      <w:r w:rsidR="00B67E2B">
        <w:rPr>
          <w:rFonts w:ascii="Cambria" w:eastAsia="Cambria" w:hAnsi="Cambria" w:cs="Cambria"/>
          <w:sz w:val="24"/>
          <w:szCs w:val="24"/>
        </w:rPr>
        <w:t xml:space="preserve"> Vidyanagar, Gujarat.</w:t>
      </w:r>
    </w:p>
    <w:p w14:paraId="317219C1" w14:textId="5C2600B2" w:rsidR="00F44666" w:rsidRPr="003B14B8" w:rsidRDefault="00F44666" w:rsidP="00F2748A">
      <w:pPr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Saikat Pande, Associate Professor, A. R. College of Pharmacy, Vallabh Vidyanagar</w:t>
      </w:r>
      <w:r w:rsidR="00291AAF">
        <w:rPr>
          <w:rFonts w:ascii="Cambria" w:eastAsia="Cambria" w:hAnsi="Cambria" w:cs="Cambria"/>
          <w:sz w:val="24"/>
          <w:szCs w:val="24"/>
        </w:rPr>
        <w:t>, Gujarat</w:t>
      </w:r>
      <w:r w:rsidRPr="003B14B8">
        <w:rPr>
          <w:rFonts w:ascii="Cambria" w:eastAsia="Cambria" w:hAnsi="Cambria" w:cs="Cambria"/>
          <w:sz w:val="24"/>
          <w:szCs w:val="24"/>
        </w:rPr>
        <w:t>.</w:t>
      </w:r>
    </w:p>
    <w:p w14:paraId="5C374F96" w14:textId="47BEF2F2" w:rsidR="003A70E3" w:rsidRPr="00291AAF" w:rsidRDefault="00F44666" w:rsidP="00F27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sz w:val="24"/>
          <w:szCs w:val="24"/>
        </w:rPr>
        <w:sectPr w:rsidR="003A70E3" w:rsidRPr="00291AAF" w:rsidSect="00570A9D">
          <w:type w:val="continuous"/>
          <w:pgSz w:w="11906" w:h="16838"/>
          <w:pgMar w:top="1440" w:right="1274" w:bottom="1440" w:left="1134" w:header="709" w:footer="709" w:gutter="0"/>
          <w:pgNumType w:start="1"/>
          <w:cols w:num="2" w:space="450"/>
        </w:sectPr>
      </w:pPr>
      <w:r w:rsidRPr="003B14B8">
        <w:rPr>
          <w:rFonts w:ascii="Cambria" w:eastAsia="Cambria" w:hAnsi="Cambria" w:cs="Cambria"/>
          <w:sz w:val="24"/>
          <w:szCs w:val="24"/>
        </w:rPr>
        <w:t>Dr. P. M. Patel, Head, Industrial Chemistry Department, V. P. Science College</w:t>
      </w:r>
      <w:r w:rsidR="00291AAF">
        <w:rPr>
          <w:rFonts w:ascii="Cambria" w:eastAsia="Cambria" w:hAnsi="Cambria" w:cs="Cambria"/>
          <w:sz w:val="24"/>
          <w:szCs w:val="24"/>
        </w:rPr>
        <w:t>, Vallabh Vidyanagar</w:t>
      </w:r>
      <w:proofErr w:type="gramStart"/>
      <w:r w:rsidR="00291AAF">
        <w:rPr>
          <w:rFonts w:ascii="Cambria" w:eastAsia="Cambria" w:hAnsi="Cambria" w:cs="Cambria"/>
          <w:sz w:val="24"/>
          <w:szCs w:val="24"/>
        </w:rPr>
        <w:t>,  Gujarat</w:t>
      </w:r>
      <w:proofErr w:type="gramEnd"/>
      <w:r w:rsidR="00291AAF">
        <w:rPr>
          <w:rFonts w:ascii="Cambria" w:eastAsia="Cambria" w:hAnsi="Cambria" w:cs="Cambria"/>
          <w:sz w:val="24"/>
          <w:szCs w:val="24"/>
        </w:rPr>
        <w:t>.</w:t>
      </w:r>
    </w:p>
    <w:p w14:paraId="11554692" w14:textId="77777777" w:rsidR="005A222B" w:rsidRPr="003B14B8" w:rsidRDefault="0058716B" w:rsidP="00F2748A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  <w:sectPr w:rsidR="005A222B" w:rsidRPr="003B14B8" w:rsidSect="00570A9D">
          <w:type w:val="continuous"/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 w:rsidRPr="003B14B8">
        <w:rPr>
          <w:rFonts w:ascii="Cambria" w:eastAsia="Cambria" w:hAnsi="Cambria" w:cs="Cambria"/>
          <w:b/>
          <w:sz w:val="32"/>
          <w:szCs w:val="32"/>
        </w:rPr>
        <w:t>Organizing Committee</w:t>
      </w:r>
    </w:p>
    <w:p w14:paraId="0F810F68" w14:textId="28EE42D2" w:rsidR="005A222B" w:rsidRPr="003B14B8" w:rsidRDefault="00F44666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Hetal Patel, Coordinator, R&amp;D Cell, CVM</w:t>
      </w:r>
      <w:r w:rsidR="00291AAF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U</w:t>
      </w:r>
      <w:r w:rsidR="00291AAF">
        <w:rPr>
          <w:rFonts w:ascii="Cambria" w:eastAsia="Cambria" w:hAnsi="Cambria" w:cs="Cambria"/>
          <w:sz w:val="24"/>
          <w:szCs w:val="24"/>
        </w:rPr>
        <w:t>niversity</w:t>
      </w:r>
      <w:r w:rsidR="00291AA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38BD61" w14:textId="038749DB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r w:rsidRPr="003B14B8">
        <w:rPr>
          <w:rFonts w:ascii="Cambria" w:eastAsia="Cambria" w:hAnsi="Cambria" w:cs="Cambria"/>
          <w:sz w:val="24"/>
          <w:szCs w:val="24"/>
        </w:rPr>
        <w:t>Sarvesh Trivedi</w:t>
      </w:r>
      <w:r w:rsidR="00B61FED">
        <w:rPr>
          <w:rFonts w:ascii="Cambria" w:eastAsia="Cambria" w:hAnsi="Cambria" w:cs="Cambria"/>
          <w:sz w:val="24"/>
          <w:szCs w:val="24"/>
        </w:rPr>
        <w:t xml:space="preserve">, Head, IT Cell, </w:t>
      </w:r>
      <w:r w:rsidRPr="003B14B8">
        <w:rPr>
          <w:rFonts w:ascii="Cambria" w:eastAsia="Cambria" w:hAnsi="Cambria" w:cs="Cambria"/>
          <w:sz w:val="24"/>
          <w:szCs w:val="24"/>
        </w:rPr>
        <w:t>CVM</w:t>
      </w:r>
      <w:r w:rsidR="00291AAF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U</w:t>
      </w:r>
      <w:r w:rsidR="00291AAF">
        <w:rPr>
          <w:rFonts w:ascii="Cambria" w:eastAsia="Cambria" w:hAnsi="Cambria" w:cs="Cambria"/>
          <w:sz w:val="24"/>
          <w:szCs w:val="24"/>
        </w:rPr>
        <w:t>niversity.</w:t>
      </w:r>
    </w:p>
    <w:p w14:paraId="4CC61FB5" w14:textId="18853895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Mr. Jay Shah</w:t>
      </w:r>
      <w:r w:rsidR="00B61FED">
        <w:rPr>
          <w:rFonts w:ascii="Cambria" w:eastAsia="Cambria" w:hAnsi="Cambria" w:cs="Cambria"/>
          <w:sz w:val="24"/>
          <w:szCs w:val="24"/>
        </w:rPr>
        <w:t xml:space="preserve">, Head, Technology and Corporate Affairs, </w:t>
      </w:r>
      <w:r w:rsidRPr="003B14B8">
        <w:rPr>
          <w:rFonts w:ascii="Cambria" w:eastAsia="Cambria" w:hAnsi="Cambria" w:cs="Cambria"/>
          <w:sz w:val="24"/>
          <w:szCs w:val="24"/>
        </w:rPr>
        <w:t>CVM</w:t>
      </w:r>
      <w:r w:rsidR="00291AAF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U</w:t>
      </w:r>
      <w:r w:rsidR="00291AAF">
        <w:rPr>
          <w:rFonts w:ascii="Cambria" w:eastAsia="Cambria" w:hAnsi="Cambria" w:cs="Cambria"/>
          <w:sz w:val="24"/>
          <w:szCs w:val="24"/>
        </w:rPr>
        <w:t>niversity.</w:t>
      </w:r>
    </w:p>
    <w:p w14:paraId="67BB4B0D" w14:textId="794263E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</w:t>
      </w:r>
      <w:r w:rsidR="004A37C3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Hitesh Shah (GCET)</w:t>
      </w:r>
    </w:p>
    <w:p w14:paraId="173B2BEF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Jvalant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Trivedi (GCET)</w:t>
      </w:r>
    </w:p>
    <w:p w14:paraId="54112D1D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 Ajay Patel (GCET)</w:t>
      </w:r>
    </w:p>
    <w:p w14:paraId="31FCA1B4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Bhavesh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Rajpara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(GCET)</w:t>
      </w:r>
    </w:p>
    <w:p w14:paraId="43D44D02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Rajesh Sanghvi (GCET)</w:t>
      </w:r>
    </w:p>
    <w:p w14:paraId="429B1EAB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Heena </w:t>
      </w:r>
      <w:r w:rsidRPr="003B14B8">
        <w:rPr>
          <w:rFonts w:ascii="Cambria" w:eastAsia="Cambria" w:hAnsi="Cambria" w:cs="Cambria"/>
          <w:sz w:val="24"/>
          <w:szCs w:val="24"/>
        </w:rPr>
        <w:t>Raj (GCET)</w:t>
      </w:r>
    </w:p>
    <w:p w14:paraId="53F450E6" w14:textId="0D752BD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Vipul Shah (GCET)</w:t>
      </w:r>
    </w:p>
    <w:p w14:paraId="5ED06C08" w14:textId="02FF8B4F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</w:t>
      </w:r>
      <w:r w:rsidR="004A37C3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Dharmesh Ka Patel (GCET)</w:t>
      </w:r>
    </w:p>
    <w:p w14:paraId="7CCD5EFF" w14:textId="209008E1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</w:t>
      </w:r>
      <w:r w:rsidR="004A37C3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Jayandrath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Mangrolia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(ADIT)</w:t>
      </w:r>
    </w:p>
    <w:p w14:paraId="6DC252A5" w14:textId="50B1558A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</w:t>
      </w:r>
      <w:r w:rsidR="004A37C3">
        <w:rPr>
          <w:rFonts w:ascii="Cambria" w:eastAsia="Cambria" w:hAnsi="Cambria" w:cs="Cambria"/>
          <w:sz w:val="24"/>
          <w:szCs w:val="24"/>
        </w:rPr>
        <w:t>.</w:t>
      </w:r>
      <w:r w:rsidRPr="003B14B8">
        <w:rPr>
          <w:rFonts w:ascii="Cambria" w:eastAsia="Cambria" w:hAnsi="Cambria" w:cs="Cambria"/>
          <w:sz w:val="24"/>
          <w:szCs w:val="24"/>
        </w:rPr>
        <w:t xml:space="preserve"> Kshitiz Kumar (ADIT) </w:t>
      </w:r>
    </w:p>
    <w:p w14:paraId="52E98771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Abhay Dasadia (ADIT)</w:t>
      </w:r>
    </w:p>
    <w:p w14:paraId="63FDCB7F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Narendra B. Desai (ADIT)</w:t>
      </w:r>
    </w:p>
    <w:p w14:paraId="1A74B1FD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Prof. Darshan Yagnik (ADIT)</w:t>
      </w:r>
    </w:p>
    <w:p w14:paraId="09DCEB24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Jayna Donga (MBIT)  </w:t>
      </w:r>
    </w:p>
    <w:p w14:paraId="7B356857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Foram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Joshi (MBIT)</w:t>
      </w:r>
    </w:p>
    <w:p w14:paraId="4AF0CE83" w14:textId="57677975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Da</w:t>
      </w:r>
      <w:r w:rsidRPr="003B14B8">
        <w:rPr>
          <w:rFonts w:ascii="Cambria" w:eastAsia="Cambria" w:hAnsi="Cambria" w:cs="Cambria"/>
          <w:sz w:val="24"/>
          <w:szCs w:val="24"/>
        </w:rPr>
        <w:t>rshana Prajapati (MBIT)</w:t>
      </w:r>
    </w:p>
    <w:p w14:paraId="132F49A4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Shrikant Pathak (MBIT) </w:t>
      </w:r>
    </w:p>
    <w:p w14:paraId="1828C816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Rita N. Kumar (NVPAS)</w:t>
      </w:r>
    </w:p>
    <w:p w14:paraId="6F90AD9C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 Urvish Chhaya (NVPAS)</w:t>
      </w:r>
    </w:p>
    <w:p w14:paraId="1C612DAA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Yachana Jha (NVPAS)</w:t>
      </w:r>
    </w:p>
    <w:p w14:paraId="57218D20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Naveen Agrawal (NVPAS)</w:t>
      </w:r>
    </w:p>
    <w:p w14:paraId="3D2FF192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Mehul Dave (NVPAS) </w:t>
      </w:r>
    </w:p>
    <w:p w14:paraId="73534BEC" w14:textId="77777777" w:rsidR="005A222B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Ketul Patel (NVPAS)</w:t>
      </w:r>
    </w:p>
    <w:p w14:paraId="67453D0E" w14:textId="57D4D4B5" w:rsidR="003F5DD7" w:rsidRPr="003B14B8" w:rsidRDefault="003F5DD7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Dr. Bhavin Patel (NVPAS)</w:t>
      </w:r>
    </w:p>
    <w:p w14:paraId="1708C14F" w14:textId="77777777" w:rsidR="00B61FED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Shveta Joshi (NVPAS)</w:t>
      </w:r>
    </w:p>
    <w:p w14:paraId="5D948D6D" w14:textId="1AB3211C" w:rsidR="005A222B" w:rsidRPr="003B14B8" w:rsidRDefault="00B61FED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Mr. Mayur Patel (NVPAS)</w:t>
      </w:r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</w:p>
    <w:p w14:paraId="27026FA2" w14:textId="37AB5386" w:rsidR="005A222B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Ms. Mamta Megha (NVPAS)</w:t>
      </w:r>
    </w:p>
    <w:p w14:paraId="3294ED47" w14:textId="631F7CCB" w:rsidR="003F5DD7" w:rsidRPr="003B14B8" w:rsidRDefault="003F5DD7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Archana Shah (NVPAS)</w:t>
      </w:r>
    </w:p>
    <w:p w14:paraId="238155F2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Bhakti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Bajpeyi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(ARIBAS)</w:t>
      </w:r>
    </w:p>
    <w:p w14:paraId="33CAF251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 Kinnari Mistry (ARIBAS)</w:t>
      </w:r>
    </w:p>
    <w:p w14:paraId="0BBED942" w14:textId="42B0033D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Hiren Soni (ISTAR)</w:t>
      </w:r>
    </w:p>
    <w:p w14:paraId="33A1658F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Krunal Suthar (ISTAR)</w:t>
      </w:r>
    </w:p>
    <w:p w14:paraId="51C1FBB6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H. N. Kapse (ISTAR)</w:t>
      </w:r>
    </w:p>
    <w:p w14:paraId="19E24A03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Rohit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Vekariya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(ISTAR)</w:t>
      </w:r>
    </w:p>
    <w:p w14:paraId="193E2737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Amit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Thummar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(ISTAR)</w:t>
      </w:r>
    </w:p>
    <w:p w14:paraId="00731F75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A.</w:t>
      </w:r>
      <w:r w:rsidRPr="003B14B8">
        <w:rPr>
          <w:rFonts w:ascii="Cambria" w:eastAsia="Cambria" w:hAnsi="Cambria" w:cs="Cambria"/>
          <w:sz w:val="24"/>
          <w:szCs w:val="24"/>
        </w:rPr>
        <w:t xml:space="preserve"> Mahesh (ISRRE)</w:t>
      </w:r>
    </w:p>
    <w:p w14:paraId="5B8A8100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Mr. Premal Soni (SEMCOM)</w:t>
      </w:r>
    </w:p>
    <w:p w14:paraId="6B83D15D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Joe Marry George (SEMCOM)</w:t>
      </w:r>
    </w:p>
    <w:p w14:paraId="3B03C576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Khyati Patel (SEMCOM)</w:t>
      </w:r>
    </w:p>
    <w:p w14:paraId="30CBBD41" w14:textId="4A035F99" w:rsidR="003F5DD7" w:rsidRPr="003B14B8" w:rsidRDefault="003F5DD7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Prof. Renil Thomas (SEMCOM)  </w:t>
      </w:r>
    </w:p>
    <w:p w14:paraId="1ABB1045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Himanshu Sanghavi (CZPCBM)</w:t>
      </w:r>
    </w:p>
    <w:p w14:paraId="156BD6B9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Mr. Keval Dave (CZPCBM) </w:t>
      </w:r>
    </w:p>
    <w:p w14:paraId="65193EC3" w14:textId="22ADDACD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Dimal A Shah (IICP)</w:t>
      </w:r>
    </w:p>
    <w:p w14:paraId="1489AA97" w14:textId="3E16B5FA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Ashok Mahajan</w:t>
      </w:r>
      <w:r w:rsidR="00B61FED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(IICP)</w:t>
      </w:r>
    </w:p>
    <w:p w14:paraId="00621DFA" w14:textId="7579008A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Veena Patel</w:t>
      </w:r>
      <w:r w:rsidR="00B61FED">
        <w:rPr>
          <w:rFonts w:ascii="Cambria" w:eastAsia="Cambria" w:hAnsi="Cambria" w:cs="Cambria"/>
          <w:sz w:val="24"/>
          <w:szCs w:val="24"/>
        </w:rPr>
        <w:t xml:space="preserve"> </w:t>
      </w:r>
      <w:r w:rsidRPr="003B14B8">
        <w:rPr>
          <w:rFonts w:ascii="Cambria" w:eastAsia="Cambria" w:hAnsi="Cambria" w:cs="Cambria"/>
          <w:sz w:val="24"/>
          <w:szCs w:val="24"/>
        </w:rPr>
        <w:t>(IICP)</w:t>
      </w:r>
    </w:p>
    <w:p w14:paraId="4F24BF5C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Mittal Parmar (IICP)</w:t>
      </w:r>
    </w:p>
    <w:p w14:paraId="4FCE0776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Rajinder Kaur (ILSASS)</w:t>
      </w:r>
    </w:p>
    <w:p w14:paraId="2E011655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Jyoti Ka Patel (ILSASS)</w:t>
      </w:r>
    </w:p>
    <w:p w14:paraId="7AC273E5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Navodita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Bhatt (ILSASS)</w:t>
      </w:r>
    </w:p>
    <w:p w14:paraId="10E5212A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Kishan Joshi (ILSASS)</w:t>
      </w:r>
    </w:p>
    <w:p w14:paraId="4135FD3B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Lavina Christian (ILSASS)</w:t>
      </w:r>
    </w:p>
    <w:p w14:paraId="4F40AA62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Mr. Aditya Thamma (ILSASS) </w:t>
      </w:r>
    </w:p>
    <w:p w14:paraId="7ED5454B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Krishna Trivedi (ILSASS)</w:t>
      </w:r>
    </w:p>
    <w:p w14:paraId="56D04A54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Rajneesh Sharma (ILSASS)</w:t>
      </w:r>
    </w:p>
    <w:p w14:paraId="0FC04A91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r w:rsidRPr="003B14B8">
        <w:rPr>
          <w:rFonts w:ascii="Cambria" w:eastAsia="Cambria" w:hAnsi="Cambria" w:cs="Cambria"/>
          <w:sz w:val="24"/>
          <w:szCs w:val="24"/>
        </w:rPr>
        <w:t>Sandip Patel (ILSASS)</w:t>
      </w:r>
    </w:p>
    <w:p w14:paraId="5EF94C2E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Sangeeta Sharma (RNPILJ)</w:t>
      </w:r>
    </w:p>
    <w:p w14:paraId="1CEC60B2" w14:textId="77777777" w:rsidR="005A222B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Mr. Rajiv Patel (RNPILJ)</w:t>
      </w:r>
    </w:p>
    <w:p w14:paraId="3DA879EC" w14:textId="77777777" w:rsidR="004A37C3" w:rsidRPr="003B14B8" w:rsidRDefault="004A37C3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Mr. Prakash George (RNPILJ)</w:t>
      </w:r>
    </w:p>
    <w:p w14:paraId="33465A4A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Dhimant Bhatt (GJPIASR)</w:t>
      </w:r>
    </w:p>
    <w:p w14:paraId="2D02A99E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Dr.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Snehal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Pr="003B14B8">
        <w:rPr>
          <w:rFonts w:ascii="Cambria" w:eastAsia="Cambria" w:hAnsi="Cambria" w:cs="Cambria"/>
          <w:sz w:val="24"/>
          <w:szCs w:val="24"/>
        </w:rPr>
        <w:t>Sonani</w:t>
      </w:r>
      <w:proofErr w:type="spellEnd"/>
      <w:r w:rsidRPr="003B14B8">
        <w:rPr>
          <w:rFonts w:ascii="Cambria" w:eastAsia="Cambria" w:hAnsi="Cambria" w:cs="Cambria"/>
          <w:sz w:val="24"/>
          <w:szCs w:val="24"/>
        </w:rPr>
        <w:t xml:space="preserve"> (GJPIASR)</w:t>
      </w:r>
    </w:p>
    <w:p w14:paraId="2D6C6CA9" w14:textId="77777777" w:rsidR="005A222B" w:rsidRPr="003B14B8" w:rsidRDefault="0058716B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Dr. Ruchi Purohit (GJPIASR)</w:t>
      </w:r>
    </w:p>
    <w:p w14:paraId="57BB9F3F" w14:textId="77B9342E" w:rsidR="00C101B7" w:rsidRPr="003B14B8" w:rsidRDefault="00C101B7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Mr. Navin Rai </w:t>
      </w:r>
      <w:r w:rsidR="00F44666" w:rsidRPr="003B14B8">
        <w:rPr>
          <w:rFonts w:ascii="Cambria" w:eastAsia="Cambria" w:hAnsi="Cambria" w:cs="Cambria"/>
          <w:sz w:val="24"/>
          <w:szCs w:val="24"/>
        </w:rPr>
        <w:t>(</w:t>
      </w:r>
      <w:r w:rsidRPr="003B14B8">
        <w:rPr>
          <w:rFonts w:ascii="Cambria" w:eastAsia="Cambria" w:hAnsi="Cambria" w:cs="Cambria"/>
          <w:sz w:val="24"/>
          <w:szCs w:val="24"/>
        </w:rPr>
        <w:t>CZPCBM</w:t>
      </w:r>
      <w:r w:rsidR="00F44666" w:rsidRPr="003B14B8">
        <w:rPr>
          <w:rFonts w:ascii="Cambria" w:eastAsia="Cambria" w:hAnsi="Cambria" w:cs="Cambria"/>
          <w:sz w:val="24"/>
          <w:szCs w:val="24"/>
        </w:rPr>
        <w:t>)</w:t>
      </w:r>
    </w:p>
    <w:p w14:paraId="53D913B8" w14:textId="1713B2F6" w:rsidR="00C101B7" w:rsidRPr="003B14B8" w:rsidRDefault="00C101B7" w:rsidP="00F27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 xml:space="preserve">Ms. Arpita Mishra </w:t>
      </w:r>
      <w:r w:rsidR="00F44666" w:rsidRPr="003B14B8">
        <w:rPr>
          <w:rFonts w:ascii="Cambria" w:eastAsia="Cambria" w:hAnsi="Cambria" w:cs="Cambria"/>
          <w:sz w:val="24"/>
          <w:szCs w:val="24"/>
        </w:rPr>
        <w:t>(</w:t>
      </w:r>
      <w:r w:rsidRPr="003B14B8">
        <w:rPr>
          <w:rFonts w:ascii="Cambria" w:eastAsia="Cambria" w:hAnsi="Cambria" w:cs="Cambria"/>
          <w:sz w:val="24"/>
          <w:szCs w:val="24"/>
        </w:rPr>
        <w:t>CZCPBM</w:t>
      </w:r>
      <w:r w:rsidR="00F44666" w:rsidRPr="003B14B8">
        <w:rPr>
          <w:rFonts w:ascii="Cambria" w:eastAsia="Cambria" w:hAnsi="Cambria" w:cs="Cambria"/>
          <w:sz w:val="24"/>
          <w:szCs w:val="24"/>
        </w:rPr>
        <w:t>)</w:t>
      </w:r>
    </w:p>
    <w:p w14:paraId="63B0CA2D" w14:textId="39657805" w:rsidR="00F44666" w:rsidRPr="003B14B8" w:rsidRDefault="00F44666" w:rsidP="00F2748A">
      <w:pPr>
        <w:numPr>
          <w:ilvl w:val="0"/>
          <w:numId w:val="3"/>
        </w:numP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</w:pPr>
      <w:r w:rsidRPr="003B14B8">
        <w:rPr>
          <w:rFonts w:ascii="Cambria" w:eastAsia="Cambria" w:hAnsi="Cambria" w:cs="Cambria"/>
          <w:sz w:val="24"/>
          <w:szCs w:val="24"/>
        </w:rPr>
        <w:t>Mr. Navin Rai (CZPCBM)</w:t>
      </w:r>
    </w:p>
    <w:p w14:paraId="5A31D8FB" w14:textId="307EC412" w:rsidR="00C101B7" w:rsidRPr="003B14B8" w:rsidRDefault="00F44666" w:rsidP="00F2748A">
      <w:pPr>
        <w:numPr>
          <w:ilvl w:val="0"/>
          <w:numId w:val="3"/>
        </w:numPr>
        <w:spacing w:after="0" w:line="240" w:lineRule="auto"/>
        <w:ind w:left="426"/>
        <w:jc w:val="both"/>
        <w:rPr>
          <w:rFonts w:ascii="Cambria" w:eastAsia="Cambria" w:hAnsi="Cambria" w:cs="Cambria"/>
          <w:sz w:val="24"/>
          <w:szCs w:val="24"/>
        </w:rPr>
        <w:sectPr w:rsidR="00C101B7" w:rsidRPr="003B14B8" w:rsidSect="00570A9D">
          <w:type w:val="continuous"/>
          <w:pgSz w:w="11906" w:h="16838"/>
          <w:pgMar w:top="851" w:right="992" w:bottom="851" w:left="1440" w:header="709" w:footer="709" w:gutter="0"/>
          <w:cols w:num="2" w:space="720" w:equalWidth="0">
            <w:col w:w="4159" w:space="708"/>
            <w:col w:w="4158" w:space="0"/>
          </w:cols>
        </w:sectPr>
      </w:pPr>
      <w:r w:rsidRPr="003B14B8">
        <w:rPr>
          <w:rFonts w:ascii="Cambria" w:eastAsia="Cambria" w:hAnsi="Cambria" w:cs="Cambria"/>
          <w:sz w:val="24"/>
          <w:szCs w:val="24"/>
        </w:rPr>
        <w:t>Ms. Arpita Mishra (CZCPBM)</w:t>
      </w:r>
    </w:p>
    <w:p w14:paraId="66DD4A85" w14:textId="77777777" w:rsidR="005A222B" w:rsidRPr="003B14B8" w:rsidRDefault="005A222B" w:rsidP="00F2748A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sectPr w:rsidR="005A222B" w:rsidRPr="003B14B8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610"/>
    <w:multiLevelType w:val="multilevel"/>
    <w:tmpl w:val="27C40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25DC"/>
    <w:multiLevelType w:val="multilevel"/>
    <w:tmpl w:val="3258B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3337"/>
    <w:multiLevelType w:val="multilevel"/>
    <w:tmpl w:val="1AD0F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C0469"/>
    <w:multiLevelType w:val="multilevel"/>
    <w:tmpl w:val="CA302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2B"/>
    <w:rsid w:val="0003457F"/>
    <w:rsid w:val="000724EC"/>
    <w:rsid w:val="000B2C2C"/>
    <w:rsid w:val="00216888"/>
    <w:rsid w:val="00223544"/>
    <w:rsid w:val="00230BAC"/>
    <w:rsid w:val="00233645"/>
    <w:rsid w:val="00291AAF"/>
    <w:rsid w:val="002D6D80"/>
    <w:rsid w:val="00313C04"/>
    <w:rsid w:val="00322DE6"/>
    <w:rsid w:val="00335764"/>
    <w:rsid w:val="0033705A"/>
    <w:rsid w:val="003A70E3"/>
    <w:rsid w:val="003B14B8"/>
    <w:rsid w:val="003F5DD7"/>
    <w:rsid w:val="004A37C3"/>
    <w:rsid w:val="004C7960"/>
    <w:rsid w:val="00570A9D"/>
    <w:rsid w:val="0058716B"/>
    <w:rsid w:val="005A222B"/>
    <w:rsid w:val="005C67FB"/>
    <w:rsid w:val="005D2E99"/>
    <w:rsid w:val="00650BCB"/>
    <w:rsid w:val="00653B73"/>
    <w:rsid w:val="006B05CE"/>
    <w:rsid w:val="00763024"/>
    <w:rsid w:val="007B6D1B"/>
    <w:rsid w:val="00806272"/>
    <w:rsid w:val="00812F73"/>
    <w:rsid w:val="00960504"/>
    <w:rsid w:val="00AF3829"/>
    <w:rsid w:val="00B61FED"/>
    <w:rsid w:val="00B67E2B"/>
    <w:rsid w:val="00BB5EE2"/>
    <w:rsid w:val="00BC703E"/>
    <w:rsid w:val="00BE2D90"/>
    <w:rsid w:val="00C00F05"/>
    <w:rsid w:val="00C101B7"/>
    <w:rsid w:val="00C27890"/>
    <w:rsid w:val="00C92DC7"/>
    <w:rsid w:val="00E21AB8"/>
    <w:rsid w:val="00E34B19"/>
    <w:rsid w:val="00E87CEE"/>
    <w:rsid w:val="00F2748A"/>
    <w:rsid w:val="00F44666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BC47"/>
  <w15:docId w15:val="{D8D6C885-C216-4E69-B159-F2C3894D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A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139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Hyperlink">
    <w:name w:val="Hyperlink"/>
    <w:basedOn w:val="DefaultParagraphFont"/>
    <w:uiPriority w:val="99"/>
    <w:unhideWhenUsed/>
    <w:rsid w:val="00D370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5D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kBhCkRaDEedGAJTENxjSg5Wvzg==">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Vinod Patel</dc:creator>
  <cp:lastModifiedBy>gcet</cp:lastModifiedBy>
  <cp:revision>4</cp:revision>
  <dcterms:created xsi:type="dcterms:W3CDTF">2024-03-14T08:58:00Z</dcterms:created>
  <dcterms:modified xsi:type="dcterms:W3CDTF">2024-03-14T09:56:00Z</dcterms:modified>
</cp:coreProperties>
</file>